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B57FE" w14:textId="0D3E5064" w:rsidR="00384457" w:rsidRPr="00214223" w:rsidRDefault="00384457" w:rsidP="00384457">
      <w:pPr>
        <w:ind w:left="1350"/>
        <w:jc w:val="center"/>
        <w:rPr>
          <w:rFonts w:ascii="Times New Roman" w:hAnsi="Times New Roman" w:cs="Times New Roman"/>
          <w:b/>
          <w:sz w:val="28"/>
        </w:rPr>
      </w:pPr>
      <w:r w:rsidRPr="00214223">
        <w:rPr>
          <w:rFonts w:ascii="Times New Roman" w:hAnsi="Times New Roman" w:cs="Times New Roman"/>
          <w:noProof/>
        </w:rPr>
        <w:drawing>
          <wp:anchor distT="0" distB="0" distL="114300" distR="114300" simplePos="0" relativeHeight="251658240" behindDoc="0" locked="0" layoutInCell="1" allowOverlap="1" wp14:anchorId="6CBF25F5" wp14:editId="7C2025F4">
            <wp:simplePos x="0" y="0"/>
            <wp:positionH relativeFrom="column">
              <wp:posOffset>-1257300</wp:posOffset>
            </wp:positionH>
            <wp:positionV relativeFrom="paragraph">
              <wp:posOffset>-685800</wp:posOffset>
            </wp:positionV>
            <wp:extent cx="2057400" cy="1093470"/>
            <wp:effectExtent l="0" t="0" r="0" b="0"/>
            <wp:wrapNone/>
            <wp:docPr id="4" name="Picture 3" descr="E:\1920×1080 Wide Banner [Cream]Ver1.png"/>
            <wp:cNvGraphicFramePr/>
            <a:graphic xmlns:a="http://schemas.openxmlformats.org/drawingml/2006/main">
              <a:graphicData uri="http://schemas.openxmlformats.org/drawingml/2006/picture">
                <pic:pic xmlns:pic="http://schemas.openxmlformats.org/drawingml/2006/picture">
                  <pic:nvPicPr>
                    <pic:cNvPr id="4" name="Picture 3" descr="E:\1920×1080 Wide Banner [Cream]Ver1.png"/>
                    <pic:cNvPicPr/>
                  </pic:nvPicPr>
                  <pic:blipFill rotWithShape="1">
                    <a:blip r:embed="rId6" cstate="print">
                      <a:extLst>
                        <a:ext uri="{28A0092B-C50C-407E-A947-70E740481C1C}">
                          <a14:useLocalDpi xmlns:a14="http://schemas.microsoft.com/office/drawing/2010/main" val="0"/>
                        </a:ext>
                      </a:extLst>
                    </a:blip>
                    <a:srcRect l="-699" t="14136" r="12196" b="-2338"/>
                    <a:stretch/>
                  </pic:blipFill>
                  <pic:spPr bwMode="auto">
                    <a:xfrm>
                      <a:off x="0" y="0"/>
                      <a:ext cx="2057400" cy="10934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14223">
        <w:rPr>
          <w:rFonts w:ascii="Times New Roman" w:hAnsi="Times New Roman" w:cs="Times New Roman"/>
          <w:b/>
          <w:sz w:val="28"/>
        </w:rPr>
        <w:t xml:space="preserve">King Saud University </w:t>
      </w:r>
    </w:p>
    <w:p w14:paraId="37DB8CAE" w14:textId="77777777" w:rsidR="00384457" w:rsidRPr="00214223" w:rsidRDefault="00384457" w:rsidP="00384457">
      <w:pPr>
        <w:ind w:left="1350"/>
        <w:jc w:val="center"/>
        <w:rPr>
          <w:rFonts w:ascii="Times New Roman" w:hAnsi="Times New Roman" w:cs="Times New Roman"/>
          <w:b/>
          <w:sz w:val="28"/>
        </w:rPr>
      </w:pPr>
      <w:r w:rsidRPr="00214223">
        <w:rPr>
          <w:rFonts w:ascii="Times New Roman" w:hAnsi="Times New Roman" w:cs="Times New Roman"/>
          <w:b/>
          <w:sz w:val="28"/>
        </w:rPr>
        <w:t>Coll</w:t>
      </w:r>
      <w:r>
        <w:rPr>
          <w:rFonts w:ascii="Times New Roman" w:hAnsi="Times New Roman" w:cs="Times New Roman"/>
          <w:b/>
          <w:sz w:val="28"/>
        </w:rPr>
        <w:t>e</w:t>
      </w:r>
      <w:r w:rsidRPr="00214223">
        <w:rPr>
          <w:rFonts w:ascii="Times New Roman" w:hAnsi="Times New Roman" w:cs="Times New Roman"/>
          <w:b/>
          <w:sz w:val="28"/>
        </w:rPr>
        <w:t>ge of Computer and Information Sciences</w:t>
      </w:r>
    </w:p>
    <w:p w14:paraId="7CB0CE24" w14:textId="77777777" w:rsidR="00384457" w:rsidRPr="00755B38" w:rsidRDefault="00384457" w:rsidP="00384457">
      <w:pPr>
        <w:ind w:left="1350"/>
        <w:jc w:val="center"/>
        <w:rPr>
          <w:rFonts w:ascii="Times New Roman" w:hAnsi="Times New Roman" w:cs="Times New Roman"/>
          <w:b/>
          <w:sz w:val="28"/>
        </w:rPr>
      </w:pPr>
      <w:r w:rsidRPr="00214223">
        <w:rPr>
          <w:rFonts w:ascii="Times New Roman" w:hAnsi="Times New Roman" w:cs="Times New Roman"/>
          <w:b/>
          <w:sz w:val="28"/>
        </w:rPr>
        <w:t>Computer Science Department</w:t>
      </w:r>
    </w:p>
    <w:p w14:paraId="25E1409A" w14:textId="77777777" w:rsidR="00384457" w:rsidRPr="0083418F" w:rsidRDefault="00384457" w:rsidP="00384457">
      <w:pPr>
        <w:jc w:val="center"/>
      </w:pPr>
    </w:p>
    <w:p w14:paraId="4D7821CC" w14:textId="77777777" w:rsidR="00384457" w:rsidRDefault="00384457" w:rsidP="00384457">
      <w:pPr>
        <w:jc w:val="center"/>
        <w:rPr>
          <w:rFonts w:ascii="Times New Roman" w:hAnsi="Times New Roman" w:cs="Times New Roman"/>
          <w:b/>
          <w:sz w:val="48"/>
          <w:rtl/>
        </w:rPr>
      </w:pPr>
    </w:p>
    <w:p w14:paraId="14B55E63" w14:textId="4F776C57" w:rsidR="00384457" w:rsidRPr="00384457" w:rsidRDefault="00384457" w:rsidP="00384457">
      <w:pPr>
        <w:jc w:val="center"/>
        <w:rPr>
          <w:rFonts w:ascii="Times New Roman" w:hAnsi="Times New Roman" w:cs="Times New Roman"/>
          <w:b/>
          <w:bCs/>
          <w:sz w:val="52"/>
        </w:rPr>
      </w:pPr>
      <w:r>
        <w:rPr>
          <w:rFonts w:ascii="Times New Roman" w:hAnsi="Times New Roman" w:cs="Times New Roman"/>
          <w:b/>
          <w:sz w:val="52"/>
        </w:rPr>
        <w:t>“</w:t>
      </w:r>
      <w:r w:rsidRPr="00384457">
        <w:rPr>
          <w:rFonts w:ascii="Times New Roman" w:hAnsi="Times New Roman" w:cs="Times New Roman"/>
          <w:b/>
          <w:bCs/>
          <w:sz w:val="52"/>
        </w:rPr>
        <w:t>AI experiment</w:t>
      </w:r>
      <w:r>
        <w:rPr>
          <w:rFonts w:ascii="Times New Roman" w:hAnsi="Times New Roman" w:cs="Times New Roman"/>
          <w:b/>
          <w:sz w:val="52"/>
        </w:rPr>
        <w:t>”</w:t>
      </w:r>
    </w:p>
    <w:p w14:paraId="0CF2B630" w14:textId="77777777" w:rsidR="00384457" w:rsidRDefault="00384457" w:rsidP="00384457">
      <w:pPr>
        <w:jc w:val="center"/>
        <w:rPr>
          <w:rFonts w:ascii="Times New Roman" w:hAnsi="Times New Roman" w:cs="Times New Roman"/>
          <w:i/>
          <w:sz w:val="40"/>
        </w:rPr>
      </w:pPr>
    </w:p>
    <w:p w14:paraId="56440815" w14:textId="21D035F0" w:rsidR="00384457" w:rsidRDefault="00384457" w:rsidP="00384457">
      <w:pPr>
        <w:jc w:val="center"/>
        <w:rPr>
          <w:rFonts w:ascii="Times New Roman" w:hAnsi="Times New Roman" w:cs="Times New Roman"/>
          <w:i/>
          <w:sz w:val="40"/>
          <w:rtl/>
        </w:rPr>
      </w:pPr>
      <w:r w:rsidRPr="0095351C">
        <w:rPr>
          <w:rFonts w:ascii="Times New Roman" w:hAnsi="Times New Roman" w:cs="Times New Roman"/>
          <w:i/>
          <w:sz w:val="40"/>
        </w:rPr>
        <w:t xml:space="preserve">CSC </w:t>
      </w:r>
      <w:r>
        <w:rPr>
          <w:rFonts w:ascii="Times New Roman" w:hAnsi="Times New Roman" w:cs="Times New Roman"/>
          <w:i/>
          <w:sz w:val="40"/>
        </w:rPr>
        <w:t>361</w:t>
      </w:r>
    </w:p>
    <w:p w14:paraId="0AF6F3C2" w14:textId="4CB3E140" w:rsidR="00384457" w:rsidRPr="0083418F" w:rsidRDefault="008414A7" w:rsidP="00384457">
      <w:pPr>
        <w:jc w:val="center"/>
        <w:rPr>
          <w:rFonts w:ascii="Times New Roman" w:hAnsi="Times New Roman" w:cs="Times New Roman"/>
          <w:i/>
          <w:sz w:val="40"/>
        </w:rPr>
      </w:pPr>
      <w:r>
        <w:rPr>
          <w:rFonts w:ascii="Times New Roman" w:hAnsi="Times New Roman" w:cs="Times New Roman"/>
          <w:i/>
          <w:sz w:val="40"/>
        </w:rPr>
        <w:t>Group14</w:t>
      </w:r>
    </w:p>
    <w:p w14:paraId="3EF2230E" w14:textId="77777777" w:rsidR="00384457" w:rsidRDefault="00384457" w:rsidP="00384457">
      <w:pPr>
        <w:spacing w:after="120"/>
        <w:jc w:val="center"/>
        <w:rPr>
          <w:rFonts w:ascii="Times New Roman" w:hAnsi="Times New Roman" w:cs="Times New Roman"/>
          <w:b/>
          <w:sz w:val="40"/>
        </w:rPr>
      </w:pPr>
      <w:r w:rsidRPr="00F04A40">
        <w:rPr>
          <w:rFonts w:ascii="Times New Roman" w:hAnsi="Times New Roman" w:cs="Times New Roman"/>
          <w:b/>
          <w:sz w:val="40"/>
        </w:rPr>
        <w:t>Prepared by:</w:t>
      </w:r>
    </w:p>
    <w:p w14:paraId="31FA601C" w14:textId="77777777" w:rsidR="00384457" w:rsidRPr="00F04A40" w:rsidRDefault="00384457" w:rsidP="00384457">
      <w:pPr>
        <w:jc w:val="center"/>
        <w:rPr>
          <w:rFonts w:ascii="Times New Roman" w:hAnsi="Times New Roman" w:cs="Times New Roman"/>
          <w:sz w:val="36"/>
          <w:szCs w:val="36"/>
        </w:rPr>
      </w:pPr>
      <w:r w:rsidRPr="73E24660">
        <w:rPr>
          <w:rFonts w:ascii="Times New Roman" w:hAnsi="Times New Roman" w:cs="Times New Roman"/>
          <w:sz w:val="36"/>
          <w:szCs w:val="36"/>
        </w:rPr>
        <w:t>Mohammed Aljalaji</w:t>
      </w:r>
      <w:r w:rsidR="00B33E84" w:rsidRPr="73E24660">
        <w:rPr>
          <w:rFonts w:ascii="Times New Roman" w:hAnsi="Times New Roman" w:cs="Times New Roman"/>
          <w:sz w:val="36"/>
          <w:szCs w:val="36"/>
        </w:rPr>
        <w:t xml:space="preserve">l </w:t>
      </w:r>
      <w:r w:rsidRPr="73E24660">
        <w:rPr>
          <w:rFonts w:ascii="Times New Roman" w:hAnsi="Times New Roman" w:cs="Times New Roman"/>
          <w:sz w:val="36"/>
          <w:szCs w:val="36"/>
        </w:rPr>
        <w:t>442101136</w:t>
      </w:r>
      <w:r w:rsidR="000974C0" w:rsidRPr="00B83BAB">
        <w:rPr>
          <w:rFonts w:ascii="Times New Roman" w:hAnsi="Times New Roman" w:cs="Times New Roman"/>
          <w:sz w:val="36"/>
          <w:szCs w:val="36"/>
        </w:rPr>
        <w:br/>
      </w:r>
      <w:r w:rsidR="000974C0" w:rsidRPr="73E24660">
        <w:rPr>
          <w:rFonts w:ascii="Times New Roman" w:hAnsi="Times New Roman" w:cs="Times New Roman"/>
          <w:sz w:val="36"/>
          <w:szCs w:val="36"/>
        </w:rPr>
        <w:t>Abdulaziz Alshaalan 441170125</w:t>
      </w:r>
      <w:r w:rsidR="000974C0" w:rsidRPr="00B83BAB">
        <w:rPr>
          <w:rFonts w:ascii="Times New Roman" w:hAnsi="Times New Roman" w:cs="Times New Roman"/>
          <w:sz w:val="36"/>
          <w:szCs w:val="36"/>
        </w:rPr>
        <w:br/>
      </w:r>
      <w:r w:rsidR="000974C0" w:rsidRPr="73E24660">
        <w:rPr>
          <w:rFonts w:ascii="Times New Roman" w:hAnsi="Times New Roman" w:cs="Times New Roman"/>
          <w:sz w:val="36"/>
          <w:szCs w:val="36"/>
        </w:rPr>
        <w:t>Abdulelah Alha</w:t>
      </w:r>
      <w:r w:rsidR="00335C59" w:rsidRPr="73E24660">
        <w:rPr>
          <w:rFonts w:ascii="Times New Roman" w:hAnsi="Times New Roman" w:cs="Times New Roman"/>
          <w:sz w:val="36"/>
          <w:szCs w:val="36"/>
        </w:rPr>
        <w:t>dyah 44110</w:t>
      </w:r>
      <w:r w:rsidR="00757A8E" w:rsidRPr="73E24660">
        <w:rPr>
          <w:rFonts w:ascii="Times New Roman" w:hAnsi="Times New Roman" w:cs="Times New Roman"/>
          <w:sz w:val="36"/>
          <w:szCs w:val="36"/>
        </w:rPr>
        <w:t>2210</w:t>
      </w:r>
    </w:p>
    <w:p w14:paraId="6856DC69" w14:textId="72513F68" w:rsidR="35216D97" w:rsidRDefault="35216D97" w:rsidP="73E24660">
      <w:pPr>
        <w:jc w:val="center"/>
        <w:rPr>
          <w:rFonts w:ascii="Times New Roman" w:hAnsi="Times New Roman" w:cs="Times New Roman"/>
          <w:sz w:val="36"/>
          <w:szCs w:val="36"/>
        </w:rPr>
      </w:pPr>
      <w:r w:rsidRPr="73E24660">
        <w:rPr>
          <w:rFonts w:ascii="Times New Roman" w:hAnsi="Times New Roman" w:cs="Times New Roman"/>
          <w:sz w:val="36"/>
          <w:szCs w:val="36"/>
        </w:rPr>
        <w:t>Abdulaziz Alhajri 441102528</w:t>
      </w:r>
    </w:p>
    <w:p w14:paraId="1E774C31" w14:textId="23F2E683" w:rsidR="7CB7811E" w:rsidRDefault="7CB7811E" w:rsidP="03360017">
      <w:pPr>
        <w:jc w:val="center"/>
        <w:rPr>
          <w:rFonts w:ascii="Times New Roman" w:hAnsi="Times New Roman" w:cs="Times New Roman"/>
          <w:sz w:val="36"/>
          <w:szCs w:val="36"/>
        </w:rPr>
      </w:pPr>
      <w:r w:rsidRPr="03360017">
        <w:rPr>
          <w:rFonts w:ascii="Times New Roman" w:hAnsi="Times New Roman" w:cs="Times New Roman"/>
          <w:sz w:val="36"/>
          <w:szCs w:val="36"/>
        </w:rPr>
        <w:t>ِAbdullah Ashalan 439101546</w:t>
      </w:r>
    </w:p>
    <w:p w14:paraId="14A71C2B" w14:textId="77777777" w:rsidR="00384457" w:rsidRDefault="00384457" w:rsidP="00384457">
      <w:pPr>
        <w:jc w:val="center"/>
        <w:rPr>
          <w:rFonts w:ascii="Times New Roman" w:hAnsi="Times New Roman" w:cs="Times New Roman"/>
          <w:sz w:val="36"/>
        </w:rPr>
      </w:pPr>
    </w:p>
    <w:p w14:paraId="69F06388" w14:textId="76B26CED" w:rsidR="00384457" w:rsidRDefault="25CD4E87" w:rsidP="00384457">
      <w:pPr>
        <w:spacing w:after="120"/>
        <w:jc w:val="center"/>
        <w:rPr>
          <w:rFonts w:ascii="Times New Roman" w:hAnsi="Times New Roman" w:cs="Times New Roman"/>
          <w:b/>
          <w:bCs/>
          <w:sz w:val="40"/>
          <w:szCs w:val="40"/>
        </w:rPr>
      </w:pPr>
      <w:r w:rsidRPr="05EBB566">
        <w:rPr>
          <w:rFonts w:ascii="Times New Roman" w:hAnsi="Times New Roman" w:cs="Times New Roman"/>
          <w:b/>
          <w:bCs/>
          <w:sz w:val="40"/>
          <w:szCs w:val="40"/>
        </w:rPr>
        <w:t>Instructed</w:t>
      </w:r>
      <w:r w:rsidR="00384457" w:rsidRPr="05EBB566">
        <w:rPr>
          <w:rFonts w:ascii="Times New Roman" w:hAnsi="Times New Roman" w:cs="Times New Roman"/>
          <w:b/>
          <w:bCs/>
          <w:sz w:val="40"/>
          <w:szCs w:val="40"/>
        </w:rPr>
        <w:t xml:space="preserve"> by:</w:t>
      </w:r>
    </w:p>
    <w:p w14:paraId="6926E7E7" w14:textId="5ADE3A9C" w:rsidR="00384457" w:rsidRDefault="004B240C" w:rsidP="00384457">
      <w:pPr>
        <w:jc w:val="center"/>
        <w:rPr>
          <w:rFonts w:ascii="Times New Roman" w:hAnsi="Times New Roman" w:cs="Times New Roman"/>
          <w:sz w:val="36"/>
          <w:rtl/>
        </w:rPr>
      </w:pPr>
      <w:r>
        <w:rPr>
          <w:rFonts w:ascii="Times New Roman" w:hAnsi="Times New Roman" w:cs="Times New Roman"/>
          <w:sz w:val="36"/>
        </w:rPr>
        <w:t>D</w:t>
      </w:r>
      <w:r w:rsidR="00EE7044">
        <w:rPr>
          <w:rFonts w:ascii="Times New Roman" w:hAnsi="Times New Roman" w:cs="Times New Roman"/>
          <w:sz w:val="36"/>
        </w:rPr>
        <w:t>r</w:t>
      </w:r>
      <w:r>
        <w:rPr>
          <w:rFonts w:ascii="Times New Roman" w:hAnsi="Times New Roman" w:cs="Times New Roman"/>
          <w:sz w:val="36"/>
        </w:rPr>
        <w:t>.</w:t>
      </w:r>
      <w:r w:rsidR="00384457">
        <w:rPr>
          <w:rFonts w:ascii="Times New Roman" w:hAnsi="Times New Roman" w:cs="Times New Roman"/>
          <w:sz w:val="36"/>
        </w:rPr>
        <w:t>Ahmad Alsh</w:t>
      </w:r>
      <w:r w:rsidR="003C274E">
        <w:rPr>
          <w:rFonts w:ascii="Times New Roman" w:hAnsi="Times New Roman" w:cs="Times New Roman"/>
          <w:sz w:val="36"/>
        </w:rPr>
        <w:t>i</w:t>
      </w:r>
      <w:r w:rsidR="008B2310">
        <w:rPr>
          <w:rFonts w:ascii="Times New Roman" w:hAnsi="Times New Roman" w:cs="Times New Roman"/>
          <w:sz w:val="36"/>
        </w:rPr>
        <w:t>bli</w:t>
      </w:r>
    </w:p>
    <w:p w14:paraId="33467532" w14:textId="77777777" w:rsidR="00384457" w:rsidRPr="00F04A40" w:rsidRDefault="00384457" w:rsidP="00384457">
      <w:pPr>
        <w:pStyle w:val="ab"/>
        <w:jc w:val="center"/>
        <w:rPr>
          <w:sz w:val="22"/>
          <w:rtl/>
        </w:rPr>
      </w:pPr>
      <w:r>
        <w:rPr>
          <w:rFonts w:ascii="Times New Roman" w:hAnsi="Times New Roman"/>
          <w:sz w:val="32"/>
          <w:szCs w:val="28"/>
        </w:rPr>
        <w:t xml:space="preserve">Spring </w:t>
      </w:r>
      <w:r w:rsidRPr="00F04A40">
        <w:rPr>
          <w:rFonts w:ascii="Times New Roman" w:hAnsi="Times New Roman"/>
          <w:sz w:val="32"/>
          <w:szCs w:val="28"/>
        </w:rPr>
        <w:t>20</w:t>
      </w:r>
      <w:r>
        <w:rPr>
          <w:rFonts w:ascii="Times New Roman" w:hAnsi="Times New Roman"/>
          <w:sz w:val="32"/>
          <w:szCs w:val="28"/>
        </w:rPr>
        <w:t>24</w:t>
      </w:r>
    </w:p>
    <w:p w14:paraId="24C50A5D" w14:textId="6989F66A" w:rsidR="00384457" w:rsidRDefault="00384457">
      <w:pPr>
        <w:rPr>
          <w:b/>
          <w:bCs/>
        </w:rPr>
      </w:pPr>
    </w:p>
    <w:p w14:paraId="18A3F606" w14:textId="77777777" w:rsidR="00384457" w:rsidRDefault="00384457" w:rsidP="00CE40CB">
      <w:pPr>
        <w:jc w:val="center"/>
        <w:rPr>
          <w:b/>
          <w:bCs/>
        </w:rPr>
      </w:pPr>
    </w:p>
    <w:p w14:paraId="05CFB1BB" w14:textId="77777777" w:rsidR="00384457" w:rsidRDefault="00384457"/>
    <w:p w14:paraId="2C856802" w14:textId="77777777" w:rsidR="00384457" w:rsidRDefault="00384457"/>
    <w:p w14:paraId="5FBDFAF9" w14:textId="4DE2383B" w:rsidR="00384457" w:rsidRPr="009B2425" w:rsidRDefault="00384457" w:rsidP="00384457">
      <w:pPr>
        <w:keepNext/>
        <w:keepLines/>
        <w:numPr>
          <w:ilvl w:val="0"/>
          <w:numId w:val="1"/>
        </w:numPr>
        <w:tabs>
          <w:tab w:val="left" w:pos="180"/>
        </w:tabs>
        <w:spacing w:before="240" w:after="120" w:line="240" w:lineRule="auto"/>
        <w:ind w:left="0" w:firstLine="0"/>
        <w:outlineLvl w:val="0"/>
        <w:rPr>
          <w:rFonts w:ascii="Times New Roman" w:eastAsia="MS Gothic" w:hAnsi="Times New Roman" w:cs="Times New Roman"/>
          <w:b/>
          <w:bCs/>
          <w:kern w:val="0"/>
          <w:sz w:val="24"/>
          <w:szCs w:val="24"/>
          <w14:ligatures w14:val="none"/>
        </w:rPr>
      </w:pPr>
      <w:bookmarkStart w:id="0" w:name="_Toc315542231"/>
      <w:r w:rsidRPr="009B2425">
        <w:rPr>
          <w:rFonts w:ascii="Times New Roman" w:eastAsia="MS Gothic" w:hAnsi="Times New Roman" w:cs="Times New Roman"/>
          <w:b/>
          <w:bCs/>
          <w:kern w:val="0"/>
          <w:sz w:val="24"/>
          <w:szCs w:val="24"/>
          <w14:ligatures w14:val="none"/>
        </w:rPr>
        <w:t>Abstract</w:t>
      </w:r>
      <w:bookmarkEnd w:id="0"/>
    </w:p>
    <w:p w14:paraId="6270FF78" w14:textId="0CB11AA7" w:rsidR="00384457" w:rsidRDefault="00384457" w:rsidP="00A42BF1">
      <w:pPr>
        <w:keepNext/>
        <w:keepLines/>
        <w:tabs>
          <w:tab w:val="left" w:pos="180"/>
        </w:tabs>
        <w:spacing w:before="240" w:after="120" w:line="360" w:lineRule="auto"/>
        <w:outlineLvl w:val="0"/>
        <w:rPr>
          <w:rFonts w:asciiTheme="majorBidi" w:eastAsia="MS Gothic" w:hAnsiTheme="majorBidi" w:cstheme="majorBidi"/>
          <w:kern w:val="0"/>
          <w:rtl/>
          <w14:ligatures w14:val="none"/>
        </w:rPr>
      </w:pPr>
      <w:r w:rsidRPr="009B2425">
        <w:rPr>
          <w:rFonts w:asciiTheme="majorBidi" w:eastAsia="MS Gothic" w:hAnsiTheme="majorBidi" w:cstheme="majorBidi"/>
          <w:kern w:val="0"/>
          <w14:ligatures w14:val="none"/>
        </w:rPr>
        <w:t xml:space="preserve">In this assignment, we will propose a deep learning experiment that </w:t>
      </w:r>
      <w:r w:rsidR="00F310E6" w:rsidRPr="009B2425">
        <w:rPr>
          <w:rFonts w:asciiTheme="majorBidi" w:eastAsia="MS Gothic" w:hAnsiTheme="majorBidi" w:cstheme="majorBidi"/>
          <w:kern w:val="0"/>
          <w14:ligatures w14:val="none"/>
        </w:rPr>
        <w:t>make a model</w:t>
      </w:r>
      <w:r w:rsidR="008C5DBF" w:rsidRPr="009B2425">
        <w:rPr>
          <w:rFonts w:asciiTheme="majorBidi" w:eastAsia="MS Gothic" w:hAnsiTheme="majorBidi" w:cstheme="majorBidi"/>
          <w:kern w:val="0"/>
          <w14:ligatures w14:val="none"/>
        </w:rPr>
        <w:t>,</w:t>
      </w:r>
      <w:r w:rsidR="00F310E6" w:rsidRPr="009B2425">
        <w:rPr>
          <w:rFonts w:asciiTheme="majorBidi" w:eastAsia="MS Gothic" w:hAnsiTheme="majorBidi" w:cstheme="majorBidi"/>
          <w:kern w:val="0"/>
          <w14:ligatures w14:val="none"/>
        </w:rPr>
        <w:t xml:space="preserve"> that </w:t>
      </w:r>
      <w:r w:rsidRPr="009B2425">
        <w:rPr>
          <w:rFonts w:asciiTheme="majorBidi" w:eastAsia="MS Gothic" w:hAnsiTheme="majorBidi" w:cstheme="majorBidi"/>
          <w:kern w:val="0"/>
          <w14:ligatures w14:val="none"/>
        </w:rPr>
        <w:t xml:space="preserve">can </w:t>
      </w:r>
      <w:r w:rsidR="00B03192" w:rsidRPr="009B2425">
        <w:rPr>
          <w:rFonts w:asciiTheme="majorBidi" w:eastAsia="MS Gothic" w:hAnsiTheme="majorBidi" w:cstheme="majorBidi"/>
          <w:kern w:val="0"/>
          <w14:ligatures w14:val="none"/>
        </w:rPr>
        <w:t xml:space="preserve">identify </w:t>
      </w:r>
      <w:r w:rsidR="00F310E6" w:rsidRPr="009B2425">
        <w:rPr>
          <w:rFonts w:asciiTheme="majorBidi" w:eastAsia="MS Gothic" w:hAnsiTheme="majorBidi" w:cstheme="majorBidi"/>
          <w:kern w:val="0"/>
          <w14:ligatures w14:val="none"/>
        </w:rPr>
        <w:t xml:space="preserve">a </w:t>
      </w:r>
      <w:r w:rsidR="000A3095" w:rsidRPr="009B2425">
        <w:rPr>
          <w:rFonts w:asciiTheme="majorBidi" w:eastAsia="MS Gothic" w:hAnsiTheme="majorBidi" w:cstheme="majorBidi"/>
          <w:kern w:val="0"/>
          <w14:ligatures w14:val="none"/>
        </w:rPr>
        <w:t>hidden</w:t>
      </w:r>
      <w:r w:rsidRPr="009B2425">
        <w:rPr>
          <w:rFonts w:asciiTheme="majorBidi" w:eastAsia="MS Gothic" w:hAnsiTheme="majorBidi" w:cstheme="majorBidi"/>
          <w:kern w:val="0"/>
          <w14:ligatures w14:val="none"/>
        </w:rPr>
        <w:t xml:space="preserve"> mathematical pattern between two </w:t>
      </w:r>
      <w:r w:rsidR="004C1AD5" w:rsidRPr="009B2425">
        <w:rPr>
          <w:rFonts w:asciiTheme="majorBidi" w:eastAsia="MS Gothic" w:hAnsiTheme="majorBidi" w:cstheme="majorBidi"/>
          <w:kern w:val="0"/>
          <w14:ligatures w14:val="none"/>
        </w:rPr>
        <w:t>integer</w:t>
      </w:r>
      <w:r w:rsidR="00F310E6" w:rsidRPr="009B2425">
        <w:rPr>
          <w:rFonts w:asciiTheme="majorBidi" w:eastAsia="MS Gothic" w:hAnsiTheme="majorBidi" w:cstheme="majorBidi"/>
          <w:kern w:val="0"/>
          <w14:ligatures w14:val="none"/>
        </w:rPr>
        <w:t xml:space="preserve"> </w:t>
      </w:r>
      <w:r w:rsidRPr="009B2425">
        <w:rPr>
          <w:rFonts w:asciiTheme="majorBidi" w:eastAsia="MS Gothic" w:hAnsiTheme="majorBidi" w:cstheme="majorBidi"/>
          <w:kern w:val="0"/>
          <w14:ligatures w14:val="none"/>
        </w:rPr>
        <w:t xml:space="preserve">datasets using </w:t>
      </w:r>
      <w:r w:rsidR="00F310E6" w:rsidRPr="009B2425">
        <w:rPr>
          <w:rFonts w:asciiTheme="majorBidi" w:eastAsia="MS Gothic" w:hAnsiTheme="majorBidi" w:cstheme="majorBidi"/>
          <w:kern w:val="0"/>
          <w14:ligatures w14:val="none"/>
        </w:rPr>
        <w:t>TensorFlow's Keras</w:t>
      </w:r>
      <w:r w:rsidR="00ED58F7" w:rsidRPr="009B2425">
        <w:rPr>
          <w:rFonts w:asciiTheme="majorBidi" w:eastAsia="MS Gothic" w:hAnsiTheme="majorBidi" w:cstheme="majorBidi"/>
          <w:kern w:val="0"/>
          <w14:ligatures w14:val="none"/>
        </w:rPr>
        <w:t xml:space="preserve"> library</w:t>
      </w:r>
      <w:r w:rsidR="00F310E6" w:rsidRPr="009B2425">
        <w:rPr>
          <w:rFonts w:asciiTheme="majorBidi" w:eastAsia="MS Gothic" w:hAnsiTheme="majorBidi" w:cstheme="majorBidi"/>
          <w:kern w:val="0"/>
          <w14:ligatures w14:val="none"/>
        </w:rPr>
        <w:t>.</w:t>
      </w:r>
      <w:r w:rsidR="00603861" w:rsidRPr="009B2425">
        <w:rPr>
          <w:rFonts w:asciiTheme="majorBidi" w:eastAsia="MS Gothic" w:hAnsiTheme="majorBidi" w:cstheme="majorBidi"/>
          <w:kern w:val="0"/>
          <w14:ligatures w14:val="none"/>
        </w:rPr>
        <w:t xml:space="preserve"> A normal </w:t>
      </w:r>
      <w:r w:rsidR="00B070D1" w:rsidRPr="009B2425">
        <w:rPr>
          <w:rFonts w:asciiTheme="majorBidi" w:eastAsia="MS Gothic" w:hAnsiTheme="majorBidi" w:cstheme="majorBidi"/>
          <w:kern w:val="0"/>
          <w14:ligatures w14:val="none"/>
        </w:rPr>
        <w:t xml:space="preserve">or even a smart </w:t>
      </w:r>
      <w:r w:rsidR="00603861" w:rsidRPr="009B2425">
        <w:rPr>
          <w:rFonts w:asciiTheme="majorBidi" w:eastAsia="MS Gothic" w:hAnsiTheme="majorBidi" w:cstheme="majorBidi"/>
          <w:kern w:val="0"/>
          <w14:ligatures w14:val="none"/>
        </w:rPr>
        <w:t xml:space="preserve">human might </w:t>
      </w:r>
      <w:r w:rsidR="008705A1" w:rsidRPr="009B2425">
        <w:rPr>
          <w:rFonts w:asciiTheme="majorBidi" w:eastAsia="MS Gothic" w:hAnsiTheme="majorBidi" w:cstheme="majorBidi"/>
          <w:kern w:val="0"/>
          <w14:ligatures w14:val="none"/>
        </w:rPr>
        <w:t>face</w:t>
      </w:r>
      <w:r w:rsidR="00603861" w:rsidRPr="009B2425">
        <w:rPr>
          <w:rFonts w:asciiTheme="majorBidi" w:eastAsia="MS Gothic" w:hAnsiTheme="majorBidi" w:cstheme="majorBidi"/>
          <w:kern w:val="0"/>
          <w14:ligatures w14:val="none"/>
        </w:rPr>
        <w:t xml:space="preserve"> some</w:t>
      </w:r>
      <w:r w:rsidR="00275AD0" w:rsidRPr="009B2425">
        <w:rPr>
          <w:rFonts w:asciiTheme="majorBidi" w:eastAsia="MS Gothic" w:hAnsiTheme="majorBidi" w:cstheme="majorBidi"/>
          <w:kern w:val="0"/>
          <w14:ligatures w14:val="none"/>
        </w:rPr>
        <w:t xml:space="preserve"> difficulties</w:t>
      </w:r>
      <w:r w:rsidR="00B602DC" w:rsidRPr="009B2425">
        <w:rPr>
          <w:rFonts w:asciiTheme="majorBidi" w:eastAsia="MS Gothic" w:hAnsiTheme="majorBidi" w:cstheme="majorBidi"/>
          <w:kern w:val="0"/>
          <w14:ligatures w14:val="none"/>
        </w:rPr>
        <w:t xml:space="preserve"> </w:t>
      </w:r>
      <w:r w:rsidR="00115381" w:rsidRPr="009B2425">
        <w:rPr>
          <w:rFonts w:asciiTheme="majorBidi" w:eastAsia="MS Gothic" w:hAnsiTheme="majorBidi" w:cstheme="majorBidi"/>
          <w:kern w:val="0"/>
          <w14:ligatures w14:val="none"/>
        </w:rPr>
        <w:t xml:space="preserve">and challenges </w:t>
      </w:r>
      <w:r w:rsidR="00B602DC" w:rsidRPr="009B2425">
        <w:rPr>
          <w:rFonts w:asciiTheme="majorBidi" w:eastAsia="MS Gothic" w:hAnsiTheme="majorBidi" w:cstheme="majorBidi"/>
          <w:kern w:val="0"/>
          <w14:ligatures w14:val="none"/>
        </w:rPr>
        <w:t>or taking a lot of time</w:t>
      </w:r>
      <w:r w:rsidR="00275AD0" w:rsidRPr="009B2425">
        <w:rPr>
          <w:rFonts w:asciiTheme="majorBidi" w:eastAsia="MS Gothic" w:hAnsiTheme="majorBidi" w:cstheme="majorBidi"/>
          <w:kern w:val="0"/>
          <w14:ligatures w14:val="none"/>
        </w:rPr>
        <w:t xml:space="preserve"> finding some</w:t>
      </w:r>
      <w:r w:rsidR="0046429E" w:rsidRPr="009B2425">
        <w:rPr>
          <w:rFonts w:asciiTheme="majorBidi" w:eastAsia="MS Gothic" w:hAnsiTheme="majorBidi" w:cstheme="majorBidi"/>
          <w:kern w:val="0"/>
          <w14:ligatures w14:val="none"/>
        </w:rPr>
        <w:t xml:space="preserve"> hard</w:t>
      </w:r>
      <w:r w:rsidR="00B602DC" w:rsidRPr="009B2425">
        <w:rPr>
          <w:rFonts w:asciiTheme="majorBidi" w:eastAsia="MS Gothic" w:hAnsiTheme="majorBidi" w:cstheme="majorBidi"/>
          <w:kern w:val="0"/>
          <w14:ligatures w14:val="none"/>
        </w:rPr>
        <w:t xml:space="preserve"> or even easy</w:t>
      </w:r>
      <w:r w:rsidR="00FC63CE" w:rsidRPr="009B2425">
        <w:rPr>
          <w:rFonts w:asciiTheme="majorBidi" w:eastAsia="MS Gothic" w:hAnsiTheme="majorBidi" w:cstheme="majorBidi"/>
          <w:kern w:val="0"/>
          <w14:ligatures w14:val="none"/>
        </w:rPr>
        <w:t xml:space="preserve"> mathematical pattern</w:t>
      </w:r>
      <w:r w:rsidR="008705A1" w:rsidRPr="009B2425">
        <w:rPr>
          <w:rFonts w:asciiTheme="majorBidi" w:eastAsia="MS Gothic" w:hAnsiTheme="majorBidi" w:cstheme="majorBidi"/>
          <w:kern w:val="0"/>
          <w14:ligatures w14:val="none"/>
        </w:rPr>
        <w:t xml:space="preserve"> between </w:t>
      </w:r>
      <w:r w:rsidR="0046429E" w:rsidRPr="009B2425">
        <w:rPr>
          <w:rFonts w:asciiTheme="majorBidi" w:eastAsia="MS Gothic" w:hAnsiTheme="majorBidi" w:cstheme="majorBidi"/>
          <w:kern w:val="0"/>
          <w14:ligatures w14:val="none"/>
        </w:rPr>
        <w:t>numbers</w:t>
      </w:r>
      <w:r w:rsidR="00947E83" w:rsidRPr="009B2425">
        <w:rPr>
          <w:rFonts w:asciiTheme="majorBidi" w:eastAsia="MS Gothic" w:hAnsiTheme="majorBidi" w:cstheme="majorBidi"/>
          <w:kern w:val="0"/>
          <w14:ligatures w14:val="none"/>
        </w:rPr>
        <w:t>,</w:t>
      </w:r>
      <w:r w:rsidR="00FC63CE" w:rsidRPr="009B2425">
        <w:rPr>
          <w:rFonts w:asciiTheme="majorBidi" w:eastAsia="MS Gothic" w:hAnsiTheme="majorBidi" w:cstheme="majorBidi"/>
          <w:kern w:val="0"/>
          <w14:ligatures w14:val="none"/>
        </w:rPr>
        <w:t xml:space="preserve"> but we can use deep learning models to do that for us </w:t>
      </w:r>
      <w:r w:rsidR="00033234" w:rsidRPr="009B2425">
        <w:rPr>
          <w:rFonts w:asciiTheme="majorBidi" w:eastAsia="MS Gothic" w:hAnsiTheme="majorBidi" w:cstheme="majorBidi"/>
          <w:kern w:val="0"/>
          <w14:ligatures w14:val="none"/>
        </w:rPr>
        <w:t xml:space="preserve">and it is </w:t>
      </w:r>
      <w:r w:rsidR="00C7047E" w:rsidRPr="009B2425">
        <w:rPr>
          <w:rFonts w:asciiTheme="majorBidi" w:eastAsia="MS Gothic" w:hAnsiTheme="majorBidi" w:cstheme="majorBidi"/>
          <w:kern w:val="0"/>
          <w14:ligatures w14:val="none"/>
        </w:rPr>
        <w:t>eas</w:t>
      </w:r>
      <w:r w:rsidR="00D55FE6" w:rsidRPr="009B2425">
        <w:rPr>
          <w:rFonts w:asciiTheme="majorBidi" w:eastAsia="MS Gothic" w:hAnsiTheme="majorBidi" w:cstheme="majorBidi"/>
          <w:kern w:val="0"/>
          <w14:ligatures w14:val="none"/>
        </w:rPr>
        <w:t>y</w:t>
      </w:r>
      <w:r w:rsidR="000E78CB" w:rsidRPr="009B2425">
        <w:rPr>
          <w:rFonts w:asciiTheme="majorBidi" w:eastAsia="MS Gothic" w:hAnsiTheme="majorBidi" w:cstheme="majorBidi"/>
          <w:kern w:val="0"/>
          <w14:ligatures w14:val="none"/>
        </w:rPr>
        <w:t xml:space="preserve"> to implement</w:t>
      </w:r>
      <w:r w:rsidR="00D55FE6" w:rsidRPr="009B2425">
        <w:rPr>
          <w:rFonts w:asciiTheme="majorBidi" w:eastAsia="MS Gothic" w:hAnsiTheme="majorBidi" w:cstheme="majorBidi"/>
          <w:kern w:val="0"/>
          <w14:ligatures w14:val="none"/>
        </w:rPr>
        <w:t xml:space="preserve">, and </w:t>
      </w:r>
      <w:r w:rsidR="00EE008E" w:rsidRPr="009B2425">
        <w:rPr>
          <w:rFonts w:asciiTheme="majorBidi" w:eastAsia="MS Gothic" w:hAnsiTheme="majorBidi" w:cstheme="majorBidi"/>
          <w:kern w:val="0"/>
          <w14:ligatures w14:val="none"/>
        </w:rPr>
        <w:t>efficient</w:t>
      </w:r>
      <w:r w:rsidR="000E78CB" w:rsidRPr="009B2425">
        <w:rPr>
          <w:rFonts w:asciiTheme="majorBidi" w:eastAsia="MS Gothic" w:hAnsiTheme="majorBidi" w:cstheme="majorBidi"/>
          <w:kern w:val="0"/>
          <w14:ligatures w14:val="none"/>
        </w:rPr>
        <w:t xml:space="preserve"> if we applied it the right way</w:t>
      </w:r>
      <w:r w:rsidR="00B1273C" w:rsidRPr="009B2425">
        <w:rPr>
          <w:rFonts w:asciiTheme="majorBidi" w:eastAsia="MS Gothic" w:hAnsiTheme="majorBidi" w:cstheme="majorBidi"/>
          <w:kern w:val="0"/>
          <w14:ligatures w14:val="none"/>
        </w:rPr>
        <w:t>.</w:t>
      </w:r>
      <w:r w:rsidR="00F310E6" w:rsidRPr="009B2425">
        <w:rPr>
          <w:rFonts w:asciiTheme="majorBidi" w:eastAsia="MS Gothic" w:hAnsiTheme="majorBidi" w:cstheme="majorBidi"/>
          <w:kern w:val="0"/>
          <w14:ligatures w14:val="none"/>
        </w:rPr>
        <w:t xml:space="preserve"> We are going to make a neural network using Keras </w:t>
      </w:r>
      <w:r w:rsidR="009B181F" w:rsidRPr="009B2425">
        <w:rPr>
          <w:rFonts w:asciiTheme="majorBidi" w:eastAsia="MS Gothic" w:hAnsiTheme="majorBidi" w:cstheme="majorBidi"/>
          <w:kern w:val="0"/>
          <w14:ligatures w14:val="none"/>
        </w:rPr>
        <w:t>by</w:t>
      </w:r>
      <w:r w:rsidR="00D013A5" w:rsidRPr="009B2425">
        <w:rPr>
          <w:rFonts w:asciiTheme="majorBidi" w:eastAsia="MS Gothic" w:hAnsiTheme="majorBidi" w:cstheme="majorBidi"/>
          <w:kern w:val="0"/>
          <w14:ligatures w14:val="none"/>
        </w:rPr>
        <w:t xml:space="preserve"> just</w:t>
      </w:r>
      <w:r w:rsidR="009B181F" w:rsidRPr="009B2425">
        <w:rPr>
          <w:rFonts w:asciiTheme="majorBidi" w:eastAsia="MS Gothic" w:hAnsiTheme="majorBidi" w:cstheme="majorBidi"/>
          <w:kern w:val="0"/>
          <w14:ligatures w14:val="none"/>
        </w:rPr>
        <w:t xml:space="preserve"> </w:t>
      </w:r>
      <w:r w:rsidR="002B65F6" w:rsidRPr="009B2425">
        <w:rPr>
          <w:rFonts w:asciiTheme="majorBidi" w:eastAsia="MS Gothic" w:hAnsiTheme="majorBidi" w:cstheme="majorBidi"/>
          <w:kern w:val="0"/>
          <w14:ligatures w14:val="none"/>
        </w:rPr>
        <w:t>writing</w:t>
      </w:r>
      <w:r w:rsidR="00D013A5" w:rsidRPr="009B2425">
        <w:rPr>
          <w:rFonts w:asciiTheme="majorBidi" w:eastAsia="MS Gothic" w:hAnsiTheme="majorBidi" w:cstheme="majorBidi"/>
          <w:kern w:val="0"/>
          <w14:ligatures w14:val="none"/>
        </w:rPr>
        <w:t xml:space="preserve"> a few codes</w:t>
      </w:r>
      <w:r w:rsidR="00F310E6" w:rsidRPr="009B2425">
        <w:rPr>
          <w:rFonts w:asciiTheme="majorBidi" w:eastAsia="MS Gothic" w:hAnsiTheme="majorBidi" w:cstheme="majorBidi"/>
          <w:kern w:val="0"/>
          <w14:ligatures w14:val="none"/>
        </w:rPr>
        <w:t xml:space="preserve"> to make the layers of this neural network</w:t>
      </w:r>
      <w:r w:rsidR="00701700" w:rsidRPr="009B2425">
        <w:rPr>
          <w:rFonts w:asciiTheme="majorBidi" w:eastAsia="MS Gothic" w:hAnsiTheme="majorBidi" w:cstheme="majorBidi"/>
          <w:kern w:val="0"/>
          <w14:ligatures w14:val="none"/>
        </w:rPr>
        <w:t xml:space="preserve">, </w:t>
      </w:r>
      <w:r w:rsidR="00432FD3" w:rsidRPr="009B2425">
        <w:rPr>
          <w:rFonts w:asciiTheme="majorBidi" w:eastAsia="MS Gothic" w:hAnsiTheme="majorBidi" w:cstheme="majorBidi"/>
          <w:kern w:val="0"/>
          <w14:ligatures w14:val="none"/>
        </w:rPr>
        <w:t xml:space="preserve">and we can also </w:t>
      </w:r>
      <w:r w:rsidR="002B65F6" w:rsidRPr="009B2425">
        <w:rPr>
          <w:rFonts w:asciiTheme="majorBidi" w:eastAsia="MS Gothic" w:hAnsiTheme="majorBidi" w:cstheme="majorBidi"/>
          <w:kern w:val="0"/>
          <w14:ligatures w14:val="none"/>
        </w:rPr>
        <w:t>identify</w:t>
      </w:r>
      <w:r w:rsidR="00432FD3" w:rsidRPr="009B2425">
        <w:rPr>
          <w:rFonts w:asciiTheme="majorBidi" w:eastAsia="MS Gothic" w:hAnsiTheme="majorBidi" w:cstheme="majorBidi"/>
          <w:kern w:val="0"/>
          <w14:ligatures w14:val="none"/>
        </w:rPr>
        <w:t xml:space="preserve"> </w:t>
      </w:r>
      <w:r w:rsidR="000E78CB" w:rsidRPr="009B2425">
        <w:rPr>
          <w:rFonts w:asciiTheme="majorBidi" w:eastAsia="MS Gothic" w:hAnsiTheme="majorBidi" w:cstheme="majorBidi"/>
          <w:kern w:val="0"/>
          <w14:ligatures w14:val="none"/>
        </w:rPr>
        <w:t xml:space="preserve">the number of </w:t>
      </w:r>
      <w:r w:rsidR="00432FD3" w:rsidRPr="009B2425">
        <w:rPr>
          <w:rFonts w:asciiTheme="majorBidi" w:eastAsia="MS Gothic" w:hAnsiTheme="majorBidi" w:cstheme="majorBidi"/>
          <w:kern w:val="0"/>
          <w14:ligatures w14:val="none"/>
        </w:rPr>
        <w:t>training</w:t>
      </w:r>
      <w:r w:rsidR="002B65F6" w:rsidRPr="009B2425">
        <w:rPr>
          <w:rFonts w:asciiTheme="majorBidi" w:eastAsia="MS Gothic" w:hAnsiTheme="majorBidi" w:cstheme="majorBidi"/>
          <w:kern w:val="0"/>
          <w14:ligatures w14:val="none"/>
        </w:rPr>
        <w:t xml:space="preserve"> iterations</w:t>
      </w:r>
      <w:r w:rsidR="000E78CB" w:rsidRPr="009B2425">
        <w:rPr>
          <w:rFonts w:asciiTheme="majorBidi" w:eastAsia="MS Gothic" w:hAnsiTheme="majorBidi" w:cstheme="majorBidi"/>
          <w:kern w:val="0"/>
          <w14:ligatures w14:val="none"/>
        </w:rPr>
        <w:t>,</w:t>
      </w:r>
      <w:r w:rsidR="00432FD3" w:rsidRPr="009B2425">
        <w:rPr>
          <w:rFonts w:asciiTheme="majorBidi" w:eastAsia="MS Gothic" w:hAnsiTheme="majorBidi" w:cstheme="majorBidi"/>
          <w:kern w:val="0"/>
          <w14:ligatures w14:val="none"/>
        </w:rPr>
        <w:t xml:space="preserve"> it is named epochs in Keras</w:t>
      </w:r>
      <w:r w:rsidR="00701700" w:rsidRPr="009B2425">
        <w:rPr>
          <w:rFonts w:asciiTheme="majorBidi" w:eastAsia="MS Gothic" w:hAnsiTheme="majorBidi" w:cstheme="majorBidi"/>
          <w:kern w:val="0"/>
          <w14:ligatures w14:val="none"/>
        </w:rPr>
        <w:t>,</w:t>
      </w:r>
      <w:r w:rsidR="002B65F6" w:rsidRPr="009B2425">
        <w:rPr>
          <w:rFonts w:asciiTheme="majorBidi" w:eastAsia="MS Gothic" w:hAnsiTheme="majorBidi" w:cstheme="majorBidi"/>
          <w:kern w:val="0"/>
          <w14:ligatures w14:val="none"/>
        </w:rPr>
        <w:t xml:space="preserve"> </w:t>
      </w:r>
      <w:r w:rsidR="000E78CB" w:rsidRPr="009B2425">
        <w:rPr>
          <w:rFonts w:asciiTheme="majorBidi" w:eastAsia="MS Gothic" w:hAnsiTheme="majorBidi" w:cstheme="majorBidi"/>
          <w:kern w:val="0"/>
          <w14:ligatures w14:val="none"/>
        </w:rPr>
        <w:t>and identify the optimizer and the loss function</w:t>
      </w:r>
      <w:r w:rsidR="008A1F72" w:rsidRPr="009B2425">
        <w:rPr>
          <w:rFonts w:asciiTheme="majorBidi" w:eastAsia="MS Gothic" w:hAnsiTheme="majorBidi" w:cstheme="majorBidi"/>
          <w:kern w:val="0"/>
          <w14:ligatures w14:val="none"/>
        </w:rPr>
        <w:t>,</w:t>
      </w:r>
      <w:r w:rsidR="00701700" w:rsidRPr="009B2425">
        <w:rPr>
          <w:rFonts w:asciiTheme="majorBidi" w:eastAsia="MS Gothic" w:hAnsiTheme="majorBidi" w:cstheme="majorBidi"/>
          <w:kern w:val="0"/>
          <w14:ligatures w14:val="none"/>
        </w:rPr>
        <w:t xml:space="preserve"> neural network </w:t>
      </w:r>
      <w:r w:rsidR="004E0803" w:rsidRPr="009B2425">
        <w:rPr>
          <w:rFonts w:asciiTheme="majorBidi" w:eastAsia="MS Gothic" w:hAnsiTheme="majorBidi" w:cstheme="majorBidi"/>
          <w:kern w:val="0"/>
          <w14:ligatures w14:val="none"/>
        </w:rPr>
        <w:t xml:space="preserve">will take </w:t>
      </w:r>
      <w:r w:rsidR="00D25806" w:rsidRPr="009B2425">
        <w:rPr>
          <w:rFonts w:asciiTheme="majorBidi" w:eastAsia="MS Gothic" w:hAnsiTheme="majorBidi" w:cstheme="majorBidi"/>
          <w:kern w:val="0"/>
          <w14:ligatures w14:val="none"/>
        </w:rPr>
        <w:t xml:space="preserve">a value of X and a corresponding value of Y and then </w:t>
      </w:r>
      <w:r w:rsidR="006B406C" w:rsidRPr="009B2425">
        <w:rPr>
          <w:rFonts w:asciiTheme="majorBidi" w:eastAsia="MS Gothic" w:hAnsiTheme="majorBidi" w:cstheme="majorBidi"/>
          <w:kern w:val="0"/>
          <w14:ligatures w14:val="none"/>
        </w:rPr>
        <w:t xml:space="preserve">try to </w:t>
      </w:r>
      <w:r w:rsidR="00D25806" w:rsidRPr="009B2425">
        <w:rPr>
          <w:rFonts w:asciiTheme="majorBidi" w:eastAsia="MS Gothic" w:hAnsiTheme="majorBidi" w:cstheme="majorBidi"/>
          <w:kern w:val="0"/>
          <w14:ligatures w14:val="none"/>
        </w:rPr>
        <w:t>guess</w:t>
      </w:r>
      <w:r w:rsidR="00A04E76" w:rsidRPr="009B2425">
        <w:rPr>
          <w:rFonts w:asciiTheme="majorBidi" w:eastAsia="MS Gothic" w:hAnsiTheme="majorBidi" w:cstheme="majorBidi"/>
          <w:kern w:val="0"/>
          <w14:ligatures w14:val="none"/>
        </w:rPr>
        <w:t xml:space="preserve"> </w:t>
      </w:r>
      <w:r w:rsidR="008D6DF1" w:rsidRPr="009B2425">
        <w:rPr>
          <w:rFonts w:asciiTheme="majorBidi" w:eastAsia="MS Gothic" w:hAnsiTheme="majorBidi" w:cstheme="majorBidi"/>
          <w:kern w:val="0"/>
          <w14:ligatures w14:val="none"/>
        </w:rPr>
        <w:t xml:space="preserve">the pattern </w:t>
      </w:r>
      <w:r w:rsidR="000E78CB" w:rsidRPr="009B2425">
        <w:rPr>
          <w:rFonts w:asciiTheme="majorBidi" w:eastAsia="MS Gothic" w:hAnsiTheme="majorBidi" w:cstheme="majorBidi"/>
          <w:kern w:val="0"/>
          <w14:ligatures w14:val="none"/>
        </w:rPr>
        <w:t xml:space="preserve">between them </w:t>
      </w:r>
      <w:r w:rsidR="008D6DF1" w:rsidRPr="009B2425">
        <w:rPr>
          <w:rFonts w:asciiTheme="majorBidi" w:eastAsia="MS Gothic" w:hAnsiTheme="majorBidi" w:cstheme="majorBidi"/>
          <w:kern w:val="0"/>
          <w14:ligatures w14:val="none"/>
        </w:rPr>
        <w:t xml:space="preserve">over and over again </w:t>
      </w:r>
      <w:r w:rsidR="00BD034B" w:rsidRPr="009B2425">
        <w:rPr>
          <w:rFonts w:asciiTheme="majorBidi" w:eastAsia="MS Gothic" w:hAnsiTheme="majorBidi" w:cstheme="majorBidi"/>
          <w:kern w:val="0"/>
          <w14:ligatures w14:val="none"/>
        </w:rPr>
        <w:t xml:space="preserve">making in the beginning </w:t>
      </w:r>
      <w:r w:rsidR="00C76A1D" w:rsidRPr="009B2425">
        <w:rPr>
          <w:rFonts w:asciiTheme="majorBidi" w:eastAsia="MS Gothic" w:hAnsiTheme="majorBidi" w:cstheme="majorBidi"/>
          <w:kern w:val="0"/>
          <w14:ligatures w14:val="none"/>
        </w:rPr>
        <w:t xml:space="preserve">wrong guesses </w:t>
      </w:r>
      <w:r w:rsidR="00E618D8" w:rsidRPr="009B2425">
        <w:rPr>
          <w:rFonts w:asciiTheme="majorBidi" w:eastAsia="MS Gothic" w:hAnsiTheme="majorBidi" w:cstheme="majorBidi"/>
          <w:kern w:val="0"/>
          <w14:ligatures w14:val="none"/>
        </w:rPr>
        <w:t xml:space="preserve">and then enhance those guesses by using the </w:t>
      </w:r>
      <w:r w:rsidR="0079033D" w:rsidRPr="009B2425">
        <w:rPr>
          <w:rFonts w:asciiTheme="majorBidi" w:eastAsia="MS Gothic" w:hAnsiTheme="majorBidi" w:cstheme="majorBidi"/>
          <w:kern w:val="0"/>
          <w14:ligatures w14:val="none"/>
        </w:rPr>
        <w:t xml:space="preserve">optimizer and the loss function, </w:t>
      </w:r>
      <w:r w:rsidR="008D6DF1" w:rsidRPr="009B2425">
        <w:rPr>
          <w:rFonts w:asciiTheme="majorBidi" w:eastAsia="MS Gothic" w:hAnsiTheme="majorBidi" w:cstheme="majorBidi"/>
          <w:kern w:val="0"/>
          <w14:ligatures w14:val="none"/>
        </w:rPr>
        <w:t>until</w:t>
      </w:r>
      <w:r w:rsidR="00A04E76" w:rsidRPr="009B2425">
        <w:rPr>
          <w:rFonts w:asciiTheme="majorBidi" w:eastAsia="MS Gothic" w:hAnsiTheme="majorBidi" w:cstheme="majorBidi"/>
          <w:kern w:val="0"/>
          <w14:ligatures w14:val="none"/>
        </w:rPr>
        <w:t xml:space="preserve"> it will </w:t>
      </w:r>
      <w:r w:rsidR="004E0803" w:rsidRPr="009B2425">
        <w:rPr>
          <w:rFonts w:asciiTheme="majorBidi" w:eastAsia="MS Gothic" w:hAnsiTheme="majorBidi" w:cstheme="majorBidi"/>
          <w:kern w:val="0"/>
          <w14:ligatures w14:val="none"/>
        </w:rPr>
        <w:t xml:space="preserve">provide the </w:t>
      </w:r>
      <w:r w:rsidR="00B941D1" w:rsidRPr="009B2425">
        <w:rPr>
          <w:rFonts w:asciiTheme="majorBidi" w:eastAsia="MS Gothic" w:hAnsiTheme="majorBidi" w:cstheme="majorBidi"/>
          <w:kern w:val="0"/>
          <w14:ligatures w14:val="none"/>
        </w:rPr>
        <w:t xml:space="preserve">actual </w:t>
      </w:r>
      <w:r w:rsidR="004E0803" w:rsidRPr="009B2425">
        <w:rPr>
          <w:rFonts w:asciiTheme="majorBidi" w:eastAsia="MS Gothic" w:hAnsiTheme="majorBidi" w:cstheme="majorBidi"/>
          <w:kern w:val="0"/>
          <w14:ligatures w14:val="none"/>
        </w:rPr>
        <w:t>pattern between them</w:t>
      </w:r>
      <w:r w:rsidR="000E78CB" w:rsidRPr="009B2425">
        <w:rPr>
          <w:rFonts w:asciiTheme="majorBidi" w:eastAsia="MS Gothic" w:hAnsiTheme="majorBidi" w:cstheme="majorBidi"/>
          <w:kern w:val="0"/>
          <w14:ligatures w14:val="none"/>
        </w:rPr>
        <w:t>,</w:t>
      </w:r>
      <w:r w:rsidR="004E0803" w:rsidRPr="009B2425">
        <w:rPr>
          <w:rFonts w:asciiTheme="majorBidi" w:eastAsia="MS Gothic" w:hAnsiTheme="majorBidi" w:cstheme="majorBidi"/>
          <w:kern w:val="0"/>
          <w14:ligatures w14:val="none"/>
        </w:rPr>
        <w:t xml:space="preserve"> </w:t>
      </w:r>
      <w:r w:rsidR="00C30BB7" w:rsidRPr="009B2425">
        <w:rPr>
          <w:rFonts w:asciiTheme="majorBidi" w:eastAsia="MS Gothic" w:hAnsiTheme="majorBidi" w:cstheme="majorBidi"/>
          <w:kern w:val="0"/>
          <w14:ligatures w14:val="none"/>
        </w:rPr>
        <w:t>of course</w:t>
      </w:r>
      <w:r w:rsidR="00C76A1D" w:rsidRPr="009B2425">
        <w:rPr>
          <w:rFonts w:asciiTheme="majorBidi" w:eastAsia="MS Gothic" w:hAnsiTheme="majorBidi" w:cstheme="majorBidi"/>
          <w:kern w:val="0"/>
          <w14:ligatures w14:val="none"/>
        </w:rPr>
        <w:t xml:space="preserve"> after </w:t>
      </w:r>
      <w:r w:rsidR="002603F2" w:rsidRPr="009B2425">
        <w:rPr>
          <w:rFonts w:asciiTheme="majorBidi" w:eastAsia="MS Gothic" w:hAnsiTheme="majorBidi" w:cstheme="majorBidi"/>
          <w:kern w:val="0"/>
          <w14:ligatures w14:val="none"/>
        </w:rPr>
        <w:t xml:space="preserve">doing enough iterations and </w:t>
      </w:r>
      <w:r w:rsidR="0001428D" w:rsidRPr="009B2425">
        <w:rPr>
          <w:rFonts w:asciiTheme="majorBidi" w:eastAsia="MS Gothic" w:hAnsiTheme="majorBidi" w:cstheme="majorBidi"/>
          <w:kern w:val="0"/>
          <w14:ligatures w14:val="none"/>
        </w:rPr>
        <w:t xml:space="preserve">training on </w:t>
      </w:r>
      <w:r w:rsidR="002603F2" w:rsidRPr="009B2425">
        <w:rPr>
          <w:rFonts w:asciiTheme="majorBidi" w:eastAsia="MS Gothic" w:hAnsiTheme="majorBidi" w:cstheme="majorBidi"/>
          <w:kern w:val="0"/>
          <w14:ligatures w14:val="none"/>
        </w:rPr>
        <w:t>enough data</w:t>
      </w:r>
      <w:r w:rsidR="001C4967" w:rsidRPr="009B2425">
        <w:rPr>
          <w:rFonts w:asciiTheme="majorBidi" w:eastAsia="MS Gothic" w:hAnsiTheme="majorBidi" w:cstheme="majorBidi"/>
          <w:kern w:val="0"/>
          <w14:ligatures w14:val="none"/>
        </w:rPr>
        <w:t>. After the model accomplish</w:t>
      </w:r>
      <w:r w:rsidR="00E40C95" w:rsidRPr="009B2425">
        <w:rPr>
          <w:rFonts w:asciiTheme="majorBidi" w:eastAsia="MS Gothic" w:hAnsiTheme="majorBidi" w:cstheme="majorBidi"/>
          <w:kern w:val="0"/>
          <w14:ligatures w14:val="none"/>
        </w:rPr>
        <w:t xml:space="preserve"> finding the actual pattern </w:t>
      </w:r>
      <w:r w:rsidR="00EF6DED" w:rsidRPr="009B2425">
        <w:rPr>
          <w:rFonts w:asciiTheme="majorBidi" w:eastAsia="MS Gothic" w:hAnsiTheme="majorBidi" w:cstheme="majorBidi"/>
          <w:kern w:val="0"/>
          <w14:ligatures w14:val="none"/>
        </w:rPr>
        <w:t xml:space="preserve">by </w:t>
      </w:r>
      <w:r w:rsidR="00F103E7" w:rsidRPr="009B2425">
        <w:rPr>
          <w:rFonts w:asciiTheme="majorBidi" w:eastAsia="MS Gothic" w:hAnsiTheme="majorBidi" w:cstheme="majorBidi"/>
          <w:kern w:val="0"/>
          <w14:ligatures w14:val="none"/>
        </w:rPr>
        <w:t>specifying</w:t>
      </w:r>
      <w:r w:rsidR="00EF6DED" w:rsidRPr="009B2425">
        <w:rPr>
          <w:rFonts w:asciiTheme="majorBidi" w:eastAsia="MS Gothic" w:hAnsiTheme="majorBidi" w:cstheme="majorBidi"/>
          <w:kern w:val="0"/>
          <w14:ligatures w14:val="none"/>
        </w:rPr>
        <w:t xml:space="preserve"> the right weights</w:t>
      </w:r>
      <w:r w:rsidR="00E40C95" w:rsidRPr="009B2425">
        <w:rPr>
          <w:rFonts w:asciiTheme="majorBidi" w:eastAsia="MS Gothic" w:hAnsiTheme="majorBidi" w:cstheme="majorBidi"/>
          <w:kern w:val="0"/>
          <w14:ligatures w14:val="none"/>
        </w:rPr>
        <w:t xml:space="preserve"> </w:t>
      </w:r>
      <w:r w:rsidR="00CB17BE" w:rsidRPr="009B2425">
        <w:rPr>
          <w:rFonts w:asciiTheme="majorBidi" w:eastAsia="MS Gothic" w:hAnsiTheme="majorBidi" w:cstheme="majorBidi"/>
          <w:kern w:val="0"/>
          <w14:ligatures w14:val="none"/>
        </w:rPr>
        <w:t>of the neural network</w:t>
      </w:r>
      <w:r w:rsidR="00F103E7" w:rsidRPr="009B2425">
        <w:rPr>
          <w:rFonts w:asciiTheme="majorBidi" w:eastAsia="MS Gothic" w:hAnsiTheme="majorBidi" w:cstheme="majorBidi"/>
          <w:kern w:val="0"/>
          <w14:ligatures w14:val="none"/>
        </w:rPr>
        <w:t>,</w:t>
      </w:r>
      <w:r w:rsidR="00CB17BE" w:rsidRPr="009B2425">
        <w:rPr>
          <w:rFonts w:asciiTheme="majorBidi" w:eastAsia="MS Gothic" w:hAnsiTheme="majorBidi" w:cstheme="majorBidi"/>
          <w:kern w:val="0"/>
          <w14:ligatures w14:val="none"/>
        </w:rPr>
        <w:t xml:space="preserve"> </w:t>
      </w:r>
      <w:r w:rsidR="00E40C95" w:rsidRPr="009B2425">
        <w:rPr>
          <w:rFonts w:asciiTheme="majorBidi" w:eastAsia="MS Gothic" w:hAnsiTheme="majorBidi" w:cstheme="majorBidi"/>
          <w:kern w:val="0"/>
          <w14:ligatures w14:val="none"/>
        </w:rPr>
        <w:t xml:space="preserve">we can give it any number </w:t>
      </w:r>
      <w:r w:rsidR="00CB17BE" w:rsidRPr="009B2425">
        <w:rPr>
          <w:rFonts w:asciiTheme="majorBidi" w:eastAsia="MS Gothic" w:hAnsiTheme="majorBidi" w:cstheme="majorBidi"/>
          <w:kern w:val="0"/>
          <w14:ligatures w14:val="none"/>
        </w:rPr>
        <w:t>as an input</w:t>
      </w:r>
      <w:r w:rsidR="00882706" w:rsidRPr="009B2425">
        <w:rPr>
          <w:rFonts w:asciiTheme="majorBidi" w:eastAsia="MS Gothic" w:hAnsiTheme="majorBidi" w:cstheme="majorBidi"/>
          <w:kern w:val="0"/>
          <w14:ligatures w14:val="none"/>
        </w:rPr>
        <w:t>,</w:t>
      </w:r>
      <w:r w:rsidR="00E40C95" w:rsidRPr="009B2425">
        <w:rPr>
          <w:rFonts w:asciiTheme="majorBidi" w:eastAsia="MS Gothic" w:hAnsiTheme="majorBidi" w:cstheme="majorBidi"/>
          <w:kern w:val="0"/>
          <w14:ligatures w14:val="none"/>
        </w:rPr>
        <w:t xml:space="preserve"> and it will </w:t>
      </w:r>
      <w:r w:rsidR="002F1D0F" w:rsidRPr="009B2425">
        <w:rPr>
          <w:rFonts w:asciiTheme="majorBidi" w:eastAsia="MS Gothic" w:hAnsiTheme="majorBidi" w:cstheme="majorBidi"/>
          <w:kern w:val="0"/>
          <w14:ligatures w14:val="none"/>
        </w:rPr>
        <w:t>take that number</w:t>
      </w:r>
      <w:r w:rsidR="00EA06BE" w:rsidRPr="009B2425">
        <w:rPr>
          <w:rFonts w:asciiTheme="majorBidi" w:eastAsia="MS Gothic" w:hAnsiTheme="majorBidi" w:cstheme="majorBidi"/>
          <w:kern w:val="0"/>
          <w14:ligatures w14:val="none"/>
        </w:rPr>
        <w:t>,</w:t>
      </w:r>
      <w:r w:rsidR="002F1D0F" w:rsidRPr="009B2425">
        <w:rPr>
          <w:rFonts w:asciiTheme="majorBidi" w:eastAsia="MS Gothic" w:hAnsiTheme="majorBidi" w:cstheme="majorBidi"/>
          <w:kern w:val="0"/>
          <w14:ligatures w14:val="none"/>
        </w:rPr>
        <w:t xml:space="preserve"> and apply </w:t>
      </w:r>
      <w:r w:rsidR="008043F2" w:rsidRPr="009B2425">
        <w:rPr>
          <w:rFonts w:asciiTheme="majorBidi" w:eastAsia="MS Gothic" w:hAnsiTheme="majorBidi" w:cstheme="majorBidi"/>
          <w:kern w:val="0"/>
          <w14:ligatures w14:val="none"/>
        </w:rPr>
        <w:t>the</w:t>
      </w:r>
      <w:r w:rsidR="002F1D0F" w:rsidRPr="009B2425">
        <w:rPr>
          <w:rFonts w:asciiTheme="majorBidi" w:eastAsia="MS Gothic" w:hAnsiTheme="majorBidi" w:cstheme="majorBidi"/>
          <w:kern w:val="0"/>
          <w14:ligatures w14:val="none"/>
        </w:rPr>
        <w:t xml:space="preserve"> pattern</w:t>
      </w:r>
      <w:r w:rsidR="008043F2" w:rsidRPr="009B2425">
        <w:rPr>
          <w:rFonts w:asciiTheme="majorBidi" w:eastAsia="MS Gothic" w:hAnsiTheme="majorBidi" w:cstheme="majorBidi"/>
          <w:kern w:val="0"/>
          <w14:ligatures w14:val="none"/>
        </w:rPr>
        <w:t xml:space="preserve"> the model has </w:t>
      </w:r>
      <w:r w:rsidR="00EA06BE" w:rsidRPr="009B2425">
        <w:rPr>
          <w:rFonts w:asciiTheme="majorBidi" w:eastAsia="MS Gothic" w:hAnsiTheme="majorBidi" w:cstheme="majorBidi"/>
          <w:kern w:val="0"/>
          <w14:ligatures w14:val="none"/>
        </w:rPr>
        <w:t>detected,</w:t>
      </w:r>
      <w:r w:rsidR="002F1D0F" w:rsidRPr="009B2425">
        <w:rPr>
          <w:rFonts w:asciiTheme="majorBidi" w:eastAsia="MS Gothic" w:hAnsiTheme="majorBidi" w:cstheme="majorBidi"/>
          <w:kern w:val="0"/>
          <w14:ligatures w14:val="none"/>
        </w:rPr>
        <w:t xml:space="preserve"> </w:t>
      </w:r>
      <w:r w:rsidR="00AA6BA7" w:rsidRPr="009B2425">
        <w:rPr>
          <w:rFonts w:asciiTheme="majorBidi" w:eastAsia="MS Gothic" w:hAnsiTheme="majorBidi" w:cstheme="majorBidi"/>
          <w:kern w:val="0"/>
          <w14:ligatures w14:val="none"/>
        </w:rPr>
        <w:t xml:space="preserve">and it will provide </w:t>
      </w:r>
      <w:r w:rsidR="007F3366" w:rsidRPr="009B2425">
        <w:rPr>
          <w:rFonts w:asciiTheme="majorBidi" w:eastAsia="MS Gothic" w:hAnsiTheme="majorBidi" w:cstheme="majorBidi"/>
          <w:kern w:val="0"/>
          <w14:ligatures w14:val="none"/>
        </w:rPr>
        <w:t>a</w:t>
      </w:r>
      <w:r w:rsidR="00AA6BA7" w:rsidRPr="009B2425">
        <w:rPr>
          <w:rFonts w:asciiTheme="majorBidi" w:eastAsia="MS Gothic" w:hAnsiTheme="majorBidi" w:cstheme="majorBidi"/>
          <w:kern w:val="0"/>
          <w14:ligatures w14:val="none"/>
        </w:rPr>
        <w:t xml:space="preserve"> new number after </w:t>
      </w:r>
      <w:r w:rsidR="00F25732" w:rsidRPr="009B2425">
        <w:rPr>
          <w:rFonts w:asciiTheme="majorBidi" w:eastAsia="MS Gothic" w:hAnsiTheme="majorBidi" w:cstheme="majorBidi"/>
          <w:kern w:val="0"/>
          <w14:ligatures w14:val="none"/>
        </w:rPr>
        <w:t>applying that pattern as an output.</w:t>
      </w:r>
      <w:r w:rsidR="00BC46F6" w:rsidRPr="009B2425">
        <w:rPr>
          <w:rFonts w:asciiTheme="majorBidi" w:eastAsia="MS Gothic" w:hAnsiTheme="majorBidi" w:cstheme="majorBidi"/>
          <w:kern w:val="0"/>
          <w14:ligatures w14:val="none"/>
        </w:rPr>
        <w:t xml:space="preserve"> </w:t>
      </w:r>
      <w:r w:rsidR="00014DC8" w:rsidRPr="009B2425">
        <w:rPr>
          <w:rFonts w:asciiTheme="majorBidi" w:eastAsia="MS Gothic" w:hAnsiTheme="majorBidi" w:cstheme="majorBidi"/>
          <w:kern w:val="0"/>
          <w14:ligatures w14:val="none"/>
        </w:rPr>
        <w:t>In conclusion we are going to use an API</w:t>
      </w:r>
      <w:r w:rsidR="009B2BD9" w:rsidRPr="009B2425">
        <w:rPr>
          <w:rFonts w:asciiTheme="majorBidi" w:eastAsia="MS Gothic" w:hAnsiTheme="majorBidi" w:cstheme="majorBidi"/>
          <w:kern w:val="0"/>
          <w14:ligatures w14:val="none"/>
        </w:rPr>
        <w:t xml:space="preserve"> </w:t>
      </w:r>
      <w:r w:rsidR="00014DC8" w:rsidRPr="009B2425">
        <w:rPr>
          <w:rFonts w:asciiTheme="majorBidi" w:eastAsia="MS Gothic" w:hAnsiTheme="majorBidi" w:cstheme="majorBidi"/>
          <w:kern w:val="0"/>
          <w14:ligatures w14:val="none"/>
        </w:rPr>
        <w:t>tool</w:t>
      </w:r>
      <w:r w:rsidR="008D61D2" w:rsidRPr="009B2425">
        <w:rPr>
          <w:rFonts w:asciiTheme="majorBidi" w:eastAsia="MS Gothic" w:hAnsiTheme="majorBidi" w:cstheme="majorBidi"/>
          <w:kern w:val="0"/>
          <w14:ligatures w14:val="none"/>
        </w:rPr>
        <w:t xml:space="preserve"> (Keras)</w:t>
      </w:r>
      <w:r w:rsidR="00014DC8" w:rsidRPr="009B2425">
        <w:rPr>
          <w:rFonts w:asciiTheme="majorBidi" w:eastAsia="MS Gothic" w:hAnsiTheme="majorBidi" w:cstheme="majorBidi"/>
          <w:kern w:val="0"/>
          <w14:ligatures w14:val="none"/>
        </w:rPr>
        <w:t xml:space="preserve"> </w:t>
      </w:r>
      <w:r w:rsidR="006D7C5B" w:rsidRPr="009B2425">
        <w:rPr>
          <w:rFonts w:asciiTheme="majorBidi" w:eastAsia="MS Gothic" w:hAnsiTheme="majorBidi" w:cstheme="majorBidi"/>
          <w:kern w:val="0"/>
          <w14:ligatures w14:val="none"/>
        </w:rPr>
        <w:t xml:space="preserve">provided by Google </w:t>
      </w:r>
      <w:r w:rsidR="00014DC8" w:rsidRPr="009B2425">
        <w:rPr>
          <w:rFonts w:asciiTheme="majorBidi" w:eastAsia="MS Gothic" w:hAnsiTheme="majorBidi" w:cstheme="majorBidi"/>
          <w:kern w:val="0"/>
          <w14:ligatures w14:val="none"/>
        </w:rPr>
        <w:t xml:space="preserve">that can make us </w:t>
      </w:r>
      <w:r w:rsidR="00AC47C3" w:rsidRPr="009B2425">
        <w:rPr>
          <w:rFonts w:asciiTheme="majorBidi" w:eastAsia="MS Gothic" w:hAnsiTheme="majorBidi" w:cstheme="majorBidi"/>
          <w:kern w:val="0"/>
          <w14:ligatures w14:val="none"/>
        </w:rPr>
        <w:t xml:space="preserve">program a deep learning model </w:t>
      </w:r>
      <w:r w:rsidR="00454924" w:rsidRPr="009B2425">
        <w:rPr>
          <w:rFonts w:asciiTheme="majorBidi" w:eastAsia="MS Gothic" w:hAnsiTheme="majorBidi" w:cstheme="majorBidi"/>
          <w:kern w:val="0"/>
          <w14:ligatures w14:val="none"/>
        </w:rPr>
        <w:t xml:space="preserve">with just a few lines of code, </w:t>
      </w:r>
      <w:r w:rsidR="00CD7DE4" w:rsidRPr="009B2425">
        <w:rPr>
          <w:rFonts w:asciiTheme="majorBidi" w:eastAsia="MS Gothic" w:hAnsiTheme="majorBidi" w:cstheme="majorBidi"/>
          <w:kern w:val="0"/>
          <w14:ligatures w14:val="none"/>
        </w:rPr>
        <w:t xml:space="preserve">we want </w:t>
      </w:r>
      <w:r w:rsidR="00E44D52" w:rsidRPr="009B2425">
        <w:rPr>
          <w:rFonts w:asciiTheme="majorBidi" w:eastAsia="MS Gothic" w:hAnsiTheme="majorBidi" w:cstheme="majorBidi"/>
          <w:kern w:val="0"/>
          <w14:ligatures w14:val="none"/>
        </w:rPr>
        <w:t>to make</w:t>
      </w:r>
      <w:r w:rsidR="00454924" w:rsidRPr="009B2425">
        <w:rPr>
          <w:rFonts w:asciiTheme="majorBidi" w:eastAsia="MS Gothic" w:hAnsiTheme="majorBidi" w:cstheme="majorBidi"/>
          <w:kern w:val="0"/>
          <w14:ligatures w14:val="none"/>
        </w:rPr>
        <w:t xml:space="preserve"> </w:t>
      </w:r>
      <w:r w:rsidR="002B6883" w:rsidRPr="009B2425">
        <w:rPr>
          <w:rFonts w:asciiTheme="majorBidi" w:eastAsia="MS Gothic" w:hAnsiTheme="majorBidi" w:cstheme="majorBidi"/>
          <w:kern w:val="0"/>
          <w14:ligatures w14:val="none"/>
        </w:rPr>
        <w:t xml:space="preserve">a </w:t>
      </w:r>
      <w:r w:rsidR="00454924" w:rsidRPr="009B2425">
        <w:rPr>
          <w:rFonts w:asciiTheme="majorBidi" w:eastAsia="MS Gothic" w:hAnsiTheme="majorBidi" w:cstheme="majorBidi"/>
          <w:kern w:val="0"/>
          <w14:ligatures w14:val="none"/>
        </w:rPr>
        <w:t>mod</w:t>
      </w:r>
      <w:r w:rsidR="006D7C5B" w:rsidRPr="009B2425">
        <w:rPr>
          <w:rFonts w:asciiTheme="majorBidi" w:eastAsia="MS Gothic" w:hAnsiTheme="majorBidi" w:cstheme="majorBidi"/>
          <w:kern w:val="0"/>
          <w14:ligatures w14:val="none"/>
        </w:rPr>
        <w:t>e</w:t>
      </w:r>
      <w:r w:rsidR="00454924" w:rsidRPr="009B2425">
        <w:rPr>
          <w:rFonts w:asciiTheme="majorBidi" w:eastAsia="MS Gothic" w:hAnsiTheme="majorBidi" w:cstheme="majorBidi"/>
          <w:kern w:val="0"/>
          <w14:ligatures w14:val="none"/>
        </w:rPr>
        <w:t>l</w:t>
      </w:r>
      <w:r w:rsidR="007F0C95" w:rsidRPr="009B2425">
        <w:rPr>
          <w:rFonts w:asciiTheme="majorBidi" w:eastAsia="MS Gothic" w:hAnsiTheme="majorBidi" w:cstheme="majorBidi"/>
          <w:kern w:val="0"/>
          <w14:ligatures w14:val="none"/>
        </w:rPr>
        <w:t xml:space="preserve"> that can</w:t>
      </w:r>
      <w:r w:rsidR="00454924" w:rsidRPr="009B2425">
        <w:rPr>
          <w:rFonts w:asciiTheme="majorBidi" w:eastAsia="MS Gothic" w:hAnsiTheme="majorBidi" w:cstheme="majorBidi"/>
          <w:kern w:val="0"/>
          <w14:ligatures w14:val="none"/>
        </w:rPr>
        <w:t xml:space="preserve"> </w:t>
      </w:r>
      <w:r w:rsidR="003066AA" w:rsidRPr="009B2425">
        <w:rPr>
          <w:rFonts w:asciiTheme="majorBidi" w:eastAsia="MS Gothic" w:hAnsiTheme="majorBidi" w:cstheme="majorBidi"/>
          <w:kern w:val="0"/>
          <w14:ligatures w14:val="none"/>
        </w:rPr>
        <w:t>specify</w:t>
      </w:r>
      <w:r w:rsidR="00E44D52" w:rsidRPr="009B2425">
        <w:rPr>
          <w:rFonts w:asciiTheme="majorBidi" w:eastAsia="MS Gothic" w:hAnsiTheme="majorBidi" w:cstheme="majorBidi"/>
          <w:kern w:val="0"/>
          <w14:ligatures w14:val="none"/>
        </w:rPr>
        <w:t xml:space="preserve"> a </w:t>
      </w:r>
      <w:r w:rsidR="00EF0664" w:rsidRPr="009B2425">
        <w:rPr>
          <w:rFonts w:asciiTheme="majorBidi" w:eastAsia="MS Gothic" w:hAnsiTheme="majorBidi" w:cstheme="majorBidi"/>
          <w:kern w:val="0"/>
          <w14:ligatures w14:val="none"/>
        </w:rPr>
        <w:t>mathematical</w:t>
      </w:r>
      <w:r w:rsidR="00E44D52" w:rsidRPr="009B2425">
        <w:rPr>
          <w:rFonts w:asciiTheme="majorBidi" w:eastAsia="MS Gothic" w:hAnsiTheme="majorBidi" w:cstheme="majorBidi"/>
          <w:kern w:val="0"/>
          <w14:ligatures w14:val="none"/>
        </w:rPr>
        <w:t xml:space="preserve"> </w:t>
      </w:r>
      <w:r w:rsidR="009359B3" w:rsidRPr="009B2425">
        <w:rPr>
          <w:rFonts w:asciiTheme="majorBidi" w:eastAsia="MS Gothic" w:hAnsiTheme="majorBidi" w:cstheme="majorBidi"/>
          <w:kern w:val="0"/>
          <w14:ligatures w14:val="none"/>
        </w:rPr>
        <w:t xml:space="preserve">pattern by giving it two datasets, </w:t>
      </w:r>
      <w:r w:rsidR="00414ACA" w:rsidRPr="009B2425">
        <w:rPr>
          <w:rFonts w:asciiTheme="majorBidi" w:eastAsia="MS Gothic" w:hAnsiTheme="majorBidi" w:cstheme="majorBidi"/>
          <w:kern w:val="0"/>
          <w14:ligatures w14:val="none"/>
        </w:rPr>
        <w:t xml:space="preserve">it will do that by learning </w:t>
      </w:r>
      <w:r w:rsidR="00EF0664" w:rsidRPr="009B2425">
        <w:rPr>
          <w:rFonts w:asciiTheme="majorBidi" w:eastAsia="MS Gothic" w:hAnsiTheme="majorBidi" w:cstheme="majorBidi"/>
          <w:kern w:val="0"/>
          <w14:ligatures w14:val="none"/>
        </w:rPr>
        <w:t>by</w:t>
      </w:r>
      <w:r w:rsidR="00414ACA" w:rsidRPr="009B2425">
        <w:rPr>
          <w:rFonts w:asciiTheme="majorBidi" w:eastAsia="MS Gothic" w:hAnsiTheme="majorBidi" w:cstheme="majorBidi"/>
          <w:kern w:val="0"/>
          <w14:ligatures w14:val="none"/>
        </w:rPr>
        <w:t xml:space="preserve"> guessing the pattern</w:t>
      </w:r>
      <w:r w:rsidR="00947D57" w:rsidRPr="009B2425">
        <w:rPr>
          <w:rFonts w:asciiTheme="majorBidi" w:eastAsia="MS Gothic" w:hAnsiTheme="majorBidi" w:cstheme="majorBidi"/>
          <w:kern w:val="0"/>
          <w14:ligatures w14:val="none"/>
        </w:rPr>
        <w:t xml:space="preserve"> in the beginning</w:t>
      </w:r>
      <w:r w:rsidR="00414ACA" w:rsidRPr="009B2425">
        <w:rPr>
          <w:rFonts w:asciiTheme="majorBidi" w:eastAsia="MS Gothic" w:hAnsiTheme="majorBidi" w:cstheme="majorBidi"/>
          <w:kern w:val="0"/>
          <w14:ligatures w14:val="none"/>
        </w:rPr>
        <w:t xml:space="preserve"> </w:t>
      </w:r>
      <w:r w:rsidR="00EF0664" w:rsidRPr="009B2425">
        <w:rPr>
          <w:rFonts w:asciiTheme="majorBidi" w:eastAsia="MS Gothic" w:hAnsiTheme="majorBidi" w:cstheme="majorBidi"/>
          <w:kern w:val="0"/>
          <w14:ligatures w14:val="none"/>
        </w:rPr>
        <w:t>until it will find the right pattern after enough training.</w:t>
      </w:r>
    </w:p>
    <w:p w14:paraId="5F320D42" w14:textId="77777777" w:rsidR="001E2A70" w:rsidRDefault="001E2A70" w:rsidP="00A42BF1">
      <w:pPr>
        <w:keepNext/>
        <w:keepLines/>
        <w:tabs>
          <w:tab w:val="left" w:pos="180"/>
        </w:tabs>
        <w:spacing w:before="240" w:after="120" w:line="360" w:lineRule="auto"/>
        <w:outlineLvl w:val="0"/>
        <w:rPr>
          <w:rFonts w:asciiTheme="majorBidi" w:eastAsia="MS Gothic" w:hAnsiTheme="majorBidi" w:cstheme="majorBidi"/>
          <w:kern w:val="0"/>
          <w14:ligatures w14:val="none"/>
        </w:rPr>
      </w:pPr>
    </w:p>
    <w:p w14:paraId="3AFCB816" w14:textId="77777777" w:rsidR="001E2A70" w:rsidRDefault="001E2A70" w:rsidP="00A42BF1">
      <w:pPr>
        <w:keepNext/>
        <w:keepLines/>
        <w:tabs>
          <w:tab w:val="left" w:pos="180"/>
        </w:tabs>
        <w:spacing w:before="240" w:after="120" w:line="360" w:lineRule="auto"/>
        <w:outlineLvl w:val="0"/>
        <w:rPr>
          <w:rFonts w:asciiTheme="majorBidi" w:eastAsia="MS Gothic" w:hAnsiTheme="majorBidi" w:cstheme="majorBidi"/>
          <w:kern w:val="0"/>
          <w14:ligatures w14:val="none"/>
        </w:rPr>
      </w:pPr>
    </w:p>
    <w:p w14:paraId="7EF566C4" w14:textId="77777777" w:rsidR="001E2A70" w:rsidRDefault="001E2A70" w:rsidP="00A42BF1">
      <w:pPr>
        <w:keepNext/>
        <w:keepLines/>
        <w:tabs>
          <w:tab w:val="left" w:pos="180"/>
        </w:tabs>
        <w:spacing w:before="240" w:after="120" w:line="360" w:lineRule="auto"/>
        <w:outlineLvl w:val="0"/>
        <w:rPr>
          <w:rFonts w:asciiTheme="majorBidi" w:eastAsia="MS Gothic" w:hAnsiTheme="majorBidi" w:cstheme="majorBidi"/>
          <w:kern w:val="0"/>
          <w14:ligatures w14:val="none"/>
        </w:rPr>
      </w:pPr>
    </w:p>
    <w:p w14:paraId="35FB3FDE" w14:textId="77777777" w:rsidR="001E2A70" w:rsidRDefault="001E2A70" w:rsidP="00A42BF1">
      <w:pPr>
        <w:keepNext/>
        <w:keepLines/>
        <w:tabs>
          <w:tab w:val="left" w:pos="180"/>
        </w:tabs>
        <w:spacing w:before="240" w:after="120" w:line="360" w:lineRule="auto"/>
        <w:outlineLvl w:val="0"/>
        <w:rPr>
          <w:rFonts w:asciiTheme="majorBidi" w:eastAsia="MS Gothic" w:hAnsiTheme="majorBidi" w:cstheme="majorBidi"/>
          <w:kern w:val="0"/>
          <w:rtl/>
          <w14:ligatures w14:val="none"/>
        </w:rPr>
      </w:pPr>
    </w:p>
    <w:p w14:paraId="3DF51540" w14:textId="77777777" w:rsidR="006913C4" w:rsidRDefault="006913C4" w:rsidP="00A42BF1">
      <w:pPr>
        <w:keepNext/>
        <w:keepLines/>
        <w:tabs>
          <w:tab w:val="left" w:pos="180"/>
        </w:tabs>
        <w:spacing w:before="240" w:after="120" w:line="360" w:lineRule="auto"/>
        <w:outlineLvl w:val="0"/>
        <w:rPr>
          <w:rFonts w:asciiTheme="majorBidi" w:eastAsia="MS Gothic" w:hAnsiTheme="majorBidi" w:cstheme="majorBidi"/>
          <w:kern w:val="0"/>
          <w14:ligatures w14:val="none"/>
        </w:rPr>
      </w:pPr>
    </w:p>
    <w:p w14:paraId="06C0DB7B" w14:textId="77777777" w:rsidR="006913C4" w:rsidRDefault="006913C4" w:rsidP="00A42BF1">
      <w:pPr>
        <w:keepNext/>
        <w:keepLines/>
        <w:tabs>
          <w:tab w:val="left" w:pos="180"/>
        </w:tabs>
        <w:spacing w:before="240" w:after="120" w:line="360" w:lineRule="auto"/>
        <w:outlineLvl w:val="0"/>
        <w:rPr>
          <w:rFonts w:asciiTheme="majorBidi" w:eastAsia="MS Gothic" w:hAnsiTheme="majorBidi" w:cstheme="majorBidi"/>
          <w:kern w:val="0"/>
          <w14:ligatures w14:val="none"/>
        </w:rPr>
      </w:pPr>
    </w:p>
    <w:p w14:paraId="297AB8B4" w14:textId="77777777" w:rsidR="006913C4" w:rsidRDefault="006913C4" w:rsidP="00A42BF1">
      <w:pPr>
        <w:keepNext/>
        <w:keepLines/>
        <w:tabs>
          <w:tab w:val="left" w:pos="180"/>
        </w:tabs>
        <w:spacing w:before="240" w:after="120" w:line="360" w:lineRule="auto"/>
        <w:outlineLvl w:val="0"/>
        <w:rPr>
          <w:rFonts w:asciiTheme="majorBidi" w:eastAsia="MS Gothic" w:hAnsiTheme="majorBidi" w:cstheme="majorBidi"/>
          <w:kern w:val="0"/>
          <w14:ligatures w14:val="none"/>
        </w:rPr>
      </w:pPr>
    </w:p>
    <w:p w14:paraId="54DE0A6F" w14:textId="77777777" w:rsidR="006913C4" w:rsidRPr="009B2425" w:rsidRDefault="006913C4" w:rsidP="00A42BF1">
      <w:pPr>
        <w:keepNext/>
        <w:keepLines/>
        <w:tabs>
          <w:tab w:val="left" w:pos="180"/>
        </w:tabs>
        <w:spacing w:before="240" w:after="120" w:line="360" w:lineRule="auto"/>
        <w:outlineLvl w:val="0"/>
        <w:rPr>
          <w:rFonts w:asciiTheme="majorBidi" w:eastAsia="MS Gothic" w:hAnsiTheme="majorBidi" w:cstheme="majorBidi"/>
          <w:b/>
          <w:bCs/>
          <w:kern w:val="0"/>
          <w:sz w:val="32"/>
          <w:szCs w:val="32"/>
          <w:rtl/>
          <w14:ligatures w14:val="none"/>
        </w:rPr>
      </w:pPr>
    </w:p>
    <w:p w14:paraId="36CB0CCD" w14:textId="3C7DFF1F" w:rsidR="00384457" w:rsidRPr="009B2425" w:rsidRDefault="00384457" w:rsidP="00384457">
      <w:pPr>
        <w:keepNext/>
        <w:keepLines/>
        <w:numPr>
          <w:ilvl w:val="0"/>
          <w:numId w:val="1"/>
        </w:numPr>
        <w:tabs>
          <w:tab w:val="left" w:pos="180"/>
        </w:tabs>
        <w:spacing w:before="240" w:after="120" w:line="240" w:lineRule="auto"/>
        <w:ind w:left="0" w:firstLine="0"/>
        <w:outlineLvl w:val="0"/>
        <w:rPr>
          <w:rFonts w:ascii="Times New Roman" w:eastAsia="MS Gothic" w:hAnsi="Times New Roman" w:cs="Times New Roman"/>
          <w:b/>
          <w:bCs/>
          <w:kern w:val="0"/>
          <w:sz w:val="24"/>
          <w:szCs w:val="24"/>
          <w14:ligatures w14:val="none"/>
        </w:rPr>
      </w:pPr>
      <w:r w:rsidRPr="00384457">
        <w:rPr>
          <w:rFonts w:ascii="Times New Roman" w:eastAsia="MS Gothic" w:hAnsi="Times New Roman" w:cs="Times New Roman"/>
          <w:b/>
          <w:bCs/>
          <w:kern w:val="0"/>
          <w:sz w:val="36"/>
          <w:szCs w:val="36"/>
          <w14:ligatures w14:val="none"/>
        </w:rPr>
        <w:t xml:space="preserve"> </w:t>
      </w:r>
      <w:r w:rsidRPr="009B2425">
        <w:rPr>
          <w:rFonts w:ascii="Times New Roman" w:eastAsia="MS Gothic" w:hAnsi="Times New Roman" w:cs="Times New Roman"/>
          <w:b/>
          <w:bCs/>
          <w:kern w:val="0"/>
          <w:sz w:val="24"/>
          <w:szCs w:val="24"/>
          <w14:ligatures w14:val="none"/>
        </w:rPr>
        <w:t>Introduction</w:t>
      </w:r>
    </w:p>
    <w:p w14:paraId="06B4754D" w14:textId="77777777" w:rsidR="00F12BC8" w:rsidRDefault="00F12BC8" w:rsidP="00F12BC8">
      <w:pPr>
        <w:keepNext/>
        <w:keepLines/>
        <w:tabs>
          <w:tab w:val="left" w:pos="180"/>
        </w:tabs>
        <w:spacing w:before="240" w:after="120" w:line="240" w:lineRule="auto"/>
        <w:outlineLvl w:val="0"/>
        <w:rPr>
          <w:rFonts w:ascii="Times New Roman" w:eastAsia="MS Gothic" w:hAnsi="Times New Roman" w:cs="Times New Roman"/>
          <w:b/>
          <w:bCs/>
          <w:kern w:val="0"/>
          <w:sz w:val="36"/>
          <w:szCs w:val="36"/>
          <w14:ligatures w14:val="none"/>
        </w:rPr>
      </w:pPr>
    </w:p>
    <w:p w14:paraId="1C4ABDC2" w14:textId="06A57775" w:rsidR="00F12BC8" w:rsidRDefault="00A80FB1" w:rsidP="68DB0124">
      <w:pPr>
        <w:keepNext/>
        <w:keepLines/>
        <w:tabs>
          <w:tab w:val="left" w:pos="180"/>
        </w:tabs>
        <w:spacing w:before="240" w:after="120" w:line="360" w:lineRule="auto"/>
        <w:outlineLvl w:val="0"/>
      </w:pPr>
      <w:r>
        <w:rPr>
          <w:rFonts w:eastAsia="MS Gothic" w:cs="Times New Roman"/>
          <w:kern w:val="0"/>
          <w14:ligatures w14:val="none"/>
        </w:rPr>
        <w:t xml:space="preserve"> </w:t>
      </w:r>
      <w:r w:rsidR="6B5A756B" w:rsidRPr="00E27C5F">
        <w:rPr>
          <w:rFonts w:eastAsia="MS Gothic" w:cs="Times New Roman"/>
          <w:kern w:val="0"/>
          <w14:ligatures w14:val="none"/>
        </w:rPr>
        <w:t>Finding mathematical patterns can be very difficult and it can take a lot of time if the mathematical pattern was complicated, to preserve our valuable time and effort we can use a deep learning model to do that for us</w:t>
      </w:r>
      <w:r w:rsidR="3CFC1F16" w:rsidRPr="00E27C5F">
        <w:rPr>
          <w:rFonts w:eastAsia="MS Gothic" w:cs="Times New Roman"/>
          <w:kern w:val="0"/>
          <w14:ligatures w14:val="none"/>
        </w:rPr>
        <w:t xml:space="preserve"> </w:t>
      </w:r>
      <w:sdt>
        <w:sdtPr>
          <w:rPr>
            <w:rFonts w:eastAsia="MS Gothic" w:cs="Times New Roman"/>
            <w:color w:val="000000"/>
            <w:kern w:val="0"/>
            <w14:ligatures w14:val="none"/>
          </w:rPr>
          <w:tag w:val="MENDELEY_CITATION_v3_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"/>
          <w:id w:val="1400717936"/>
          <w:placeholder>
            <w:docPart w:val="3023394C6CE6466BB04B773BA4816FAF"/>
          </w:placeholder>
        </w:sdtPr>
        <w:sdtContent>
          <w:r w:rsidR="00A628F8" w:rsidRPr="00A628F8">
            <w:rPr>
              <w:rFonts w:eastAsia="MS Gothic" w:cs="Times New Roman"/>
              <w:color w:val="000000"/>
              <w:kern w:val="0"/>
              <w14:ligatures w14:val="none"/>
            </w:rPr>
            <w:t>[1]</w:t>
          </w:r>
        </w:sdtContent>
      </w:sdt>
      <w:r w:rsidR="6B5A756B" w:rsidRPr="00E27C5F">
        <w:rPr>
          <w:rFonts w:eastAsia="MS Gothic" w:cs="Times New Roman"/>
          <w:kern w:val="0"/>
          <w14:ligatures w14:val="none"/>
        </w:rPr>
        <w:t xml:space="preserve">, </w:t>
      </w:r>
      <w:r w:rsidR="18A5B047" w:rsidRPr="00E27C5F">
        <w:rPr>
          <w:rFonts w:eastAsia="MS Gothic" w:cs="Times New Roman"/>
          <w:kern w:val="0"/>
          <w14:ligatures w14:val="none"/>
        </w:rPr>
        <w:t>we can build this model using TensorFlow's Keras library</w:t>
      </w:r>
      <w:r w:rsidR="009B12AA">
        <w:rPr>
          <w:rFonts w:eastAsia="MS Gothic" w:cs="Times New Roman"/>
          <w:kern w:val="0"/>
          <w14:ligatures w14:val="none"/>
        </w:rPr>
        <w:t xml:space="preserve"> </w:t>
      </w:r>
      <w:r w:rsidR="6C83154F" w:rsidRPr="00E27C5F">
        <w:rPr>
          <w:rFonts w:eastAsia="MS Gothic" w:cs="Times New Roman"/>
          <w:kern w:val="0"/>
          <w14:ligatures w14:val="none"/>
        </w:rPr>
        <w:t>[2]</w:t>
      </w:r>
      <w:r w:rsidR="18A5B047" w:rsidRPr="00E27C5F">
        <w:rPr>
          <w:rFonts w:eastAsia="MS Gothic" w:cs="Times New Roman"/>
          <w:kern w:val="0"/>
          <w14:ligatures w14:val="none"/>
        </w:rPr>
        <w:t xml:space="preserve">, this library is </w:t>
      </w:r>
      <w:r w:rsidR="05FD9E31" w:rsidRPr="00E27C5F">
        <w:rPr>
          <w:rFonts w:eastAsia="MS Gothic" w:cs="Times New Roman"/>
          <w:kern w:val="0"/>
          <w14:ligatures w14:val="none"/>
        </w:rPr>
        <w:t>a widely used deep-learning packages to build deep neural networks and optimization models</w:t>
      </w:r>
      <w:r w:rsidR="77588746" w:rsidRPr="00E27C5F">
        <w:rPr>
          <w:rFonts w:eastAsia="MS Gothic" w:cs="Times New Roman"/>
          <w:kern w:val="0"/>
          <w14:ligatures w14:val="none"/>
        </w:rPr>
        <w:t xml:space="preserve"> </w:t>
      </w:r>
      <w:sdt>
        <w:sdtPr>
          <w:rPr>
            <w:rFonts w:eastAsia="MS Gothic" w:cs="Times New Roman"/>
            <w:color w:val="000000"/>
            <w:kern w:val="0"/>
            <w14:ligatures w14:val="none"/>
          </w:rPr>
          <w:tag w:val="MENDELEY_CITATION_v3_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"/>
          <w:id w:val="-1832509259"/>
          <w:placeholder>
            <w:docPart w:val="3023394C6CE6466BB04B773BA4816FAF"/>
          </w:placeholder>
        </w:sdtPr>
        <w:sdtContent>
          <w:r w:rsidR="00A628F8" w:rsidRPr="00A628F8">
            <w:rPr>
              <w:rFonts w:eastAsia="MS Gothic" w:cs="Times New Roman"/>
              <w:color w:val="000000"/>
              <w:kern w:val="0"/>
              <w14:ligatures w14:val="none"/>
            </w:rPr>
            <w:t>[2]</w:t>
          </w:r>
        </w:sdtContent>
      </w:sdt>
      <w:r w:rsidR="28851B7F" w:rsidRPr="00E27C5F">
        <w:rPr>
          <w:rFonts w:eastAsia="MS Gothic" w:cs="Times New Roman"/>
          <w:color w:val="000000"/>
          <w:kern w:val="0"/>
          <w14:ligatures w14:val="none"/>
        </w:rPr>
        <w:t>,</w:t>
      </w:r>
      <w:r w:rsidR="0367FAA0" w:rsidRPr="00E27C5F">
        <w:rPr>
          <w:rFonts w:eastAsia="MS Gothic" w:cs="Times New Roman"/>
          <w:kern w:val="0"/>
          <w14:ligatures w14:val="none"/>
        </w:rPr>
        <w:t xml:space="preserve"> Keras is</w:t>
      </w:r>
      <w:r w:rsidR="05FD9E31" w:rsidRPr="00E27C5F">
        <w:rPr>
          <w:rFonts w:eastAsia="MS Gothic" w:cs="Times New Roman"/>
          <w:kern w:val="0"/>
          <w14:ligatures w14:val="none"/>
        </w:rPr>
        <w:t xml:space="preserve"> </w:t>
      </w:r>
      <w:r w:rsidR="18A5B047" w:rsidRPr="00E27C5F">
        <w:rPr>
          <w:rFonts w:eastAsia="MS Gothic" w:cs="Times New Roman"/>
          <w:kern w:val="0"/>
          <w14:ligatures w14:val="none"/>
        </w:rPr>
        <w:t>very effective in building deep learning models by</w:t>
      </w:r>
      <w:r w:rsidR="3176F52B" w:rsidRPr="00E27C5F">
        <w:rPr>
          <w:rFonts w:eastAsia="MS Gothic" w:cs="Times New Roman"/>
          <w:kern w:val="0"/>
          <w14:ligatures w14:val="none"/>
        </w:rPr>
        <w:t xml:space="preserve"> an eas</w:t>
      </w:r>
      <w:r w:rsidR="7BFDFB35" w:rsidRPr="00E27C5F">
        <w:rPr>
          <w:rFonts w:eastAsia="MS Gothic" w:cs="Times New Roman"/>
          <w:kern w:val="0"/>
          <w14:ligatures w14:val="none"/>
        </w:rPr>
        <w:t>i</w:t>
      </w:r>
      <w:r w:rsidR="5AEA8F40" w:rsidRPr="00E27C5F">
        <w:rPr>
          <w:rFonts w:eastAsia="MS Gothic" w:cs="Times New Roman"/>
          <w:kern w:val="0"/>
          <w14:ligatures w14:val="none"/>
        </w:rPr>
        <w:t>ly implemented code</w:t>
      </w:r>
      <w:r w:rsidR="3F518AC3" w:rsidRPr="00E27C5F">
        <w:rPr>
          <w:rFonts w:eastAsia="MS Gothic" w:cs="Times New Roman"/>
          <w:kern w:val="0"/>
          <w14:ligatures w14:val="none"/>
        </w:rPr>
        <w:t xml:space="preserve"> [4]</w:t>
      </w:r>
      <w:r w:rsidR="5AEA8F40" w:rsidRPr="00E27C5F">
        <w:rPr>
          <w:rFonts w:eastAsia="MS Gothic" w:cs="Times New Roman"/>
          <w:kern w:val="0"/>
          <w14:ligatures w14:val="none"/>
        </w:rPr>
        <w:t>.</w:t>
      </w:r>
      <w:r w:rsidR="0A767C0C" w:rsidRPr="00E27C5F">
        <w:rPr>
          <w:rFonts w:eastAsia="MS Gothic" w:cs="Times New Roman"/>
          <w:kern w:val="0"/>
          <w14:ligatures w14:val="none"/>
        </w:rPr>
        <w:t xml:space="preserve"> </w:t>
      </w:r>
      <w:r w:rsidR="5E33B314" w:rsidRPr="00E27C5F">
        <w:rPr>
          <w:rFonts w:eastAsia="MS Gothic" w:cs="Times New Roman"/>
          <w:kern w:val="0"/>
          <w14:ligatures w14:val="none"/>
        </w:rPr>
        <w:t>At first</w:t>
      </w:r>
      <w:r w:rsidR="3A783B00" w:rsidRPr="00E27C5F">
        <w:rPr>
          <w:rFonts w:eastAsia="MS Gothic" w:cs="Times New Roman"/>
          <w:kern w:val="0"/>
          <w14:ligatures w14:val="none"/>
        </w:rPr>
        <w:t>,</w:t>
      </w:r>
      <w:r w:rsidR="5E33B314" w:rsidRPr="00E27C5F">
        <w:rPr>
          <w:rFonts w:eastAsia="MS Gothic" w:cs="Times New Roman"/>
          <w:kern w:val="0"/>
          <w14:ligatures w14:val="none"/>
        </w:rPr>
        <w:t xml:space="preserve"> we</w:t>
      </w:r>
      <w:r w:rsidR="00F91DF0">
        <w:rPr>
          <w:rFonts w:eastAsia="MS Gothic" w:cs="Times New Roman"/>
          <w:kern w:val="0"/>
          <w14:ligatures w14:val="none"/>
        </w:rPr>
        <w:t xml:space="preserve"> </w:t>
      </w:r>
      <w:del w:id="1" w:author="Microsoft Word" w:date="2024-04-27T10:55:00Z">
        <w:r w:rsidR="5E33B314" w:rsidRPr="4FF6B0E4">
          <w:rPr>
            <w:rFonts w:eastAsia="MS Gothic" w:cs="Times New Roman"/>
          </w:rPr>
          <w:delText>implemented</w:delText>
        </w:r>
      </w:del>
      <w:ins w:id="2" w:author="Microsoft Word" w:date="2024-04-27T10:55:00Z">
        <w:r w:rsidR="00F91DF0" w:rsidRPr="4FF6B0E4">
          <w:rPr>
            <w:rFonts w:eastAsia="MS Gothic" w:cs="Times New Roman"/>
          </w:rPr>
          <w:t>will</w:t>
        </w:r>
        <w:r w:rsidR="5E33B314" w:rsidRPr="4FF6B0E4">
          <w:rPr>
            <w:rFonts w:eastAsia="MS Gothic" w:cs="Times New Roman"/>
          </w:rPr>
          <w:t xml:space="preserve"> implement</w:t>
        </w:r>
      </w:ins>
      <w:r w:rsidR="5E33B314" w:rsidRPr="00E27C5F">
        <w:rPr>
          <w:rFonts w:eastAsia="MS Gothic" w:cs="Times New Roman"/>
          <w:kern w:val="0"/>
          <w14:ligatures w14:val="none"/>
        </w:rPr>
        <w:t xml:space="preserve"> some libraries</w:t>
      </w:r>
      <w:del w:id="3" w:author="Microsoft Word" w:date="2024-04-27T10:55:00Z">
        <w:r w:rsidR="5E33B314" w:rsidRPr="4FF6B0E4">
          <w:rPr>
            <w:rFonts w:eastAsia="MS Gothic" w:cs="Times New Roman"/>
          </w:rPr>
          <w:delText xml:space="preserve"> like</w:delText>
        </w:r>
      </w:del>
      <w:ins w:id="4" w:author="Microsoft Word" w:date="2024-04-27T10:55:00Z">
        <w:r w:rsidR="00C600AA" w:rsidRPr="4FF6B0E4">
          <w:rPr>
            <w:rFonts w:eastAsia="MS Gothic" w:cs="Times New Roman"/>
          </w:rPr>
          <w:t>,</w:t>
        </w:r>
        <w:r w:rsidR="5E33B314" w:rsidRPr="4FF6B0E4">
          <w:rPr>
            <w:rFonts w:eastAsia="MS Gothic" w:cs="Times New Roman"/>
          </w:rPr>
          <w:t xml:space="preserve"> </w:t>
        </w:r>
        <w:r w:rsidR="00C600AA" w:rsidRPr="4FF6B0E4">
          <w:rPr>
            <w:rFonts w:eastAsia="MS Gothic" w:cs="Times New Roman"/>
          </w:rPr>
          <w:t>one is</w:t>
        </w:r>
      </w:ins>
      <w:r w:rsidR="5E33B314" w:rsidRPr="00E27C5F">
        <w:rPr>
          <w:rFonts w:eastAsia="MS Gothic" w:cs="Times New Roman"/>
          <w:kern w:val="0"/>
          <w14:ligatures w14:val="none"/>
        </w:rPr>
        <w:t xml:space="preserve"> </w:t>
      </w:r>
      <w:r w:rsidR="1AAD9D5D" w:rsidRPr="00E27C5F">
        <w:rPr>
          <w:rFonts w:eastAsia="MS Gothic" w:cs="Times New Roman"/>
          <w:kern w:val="0"/>
          <w14:ligatures w14:val="none"/>
        </w:rPr>
        <w:t xml:space="preserve">TensorFlow to </w:t>
      </w:r>
      <w:r w:rsidR="6E624BE5" w:rsidRPr="00E27C5F">
        <w:rPr>
          <w:rFonts w:eastAsia="MS Gothic" w:cs="Times New Roman"/>
          <w:kern w:val="0"/>
          <w14:ligatures w14:val="none"/>
        </w:rPr>
        <w:t xml:space="preserve">import </w:t>
      </w:r>
      <w:r w:rsidR="5E33B314" w:rsidRPr="00E27C5F">
        <w:rPr>
          <w:rFonts w:eastAsia="MS Gothic" w:cs="Times New Roman"/>
          <w:kern w:val="0"/>
          <w14:ligatures w14:val="none"/>
        </w:rPr>
        <w:t>Keras</w:t>
      </w:r>
      <w:r w:rsidR="00935ED8">
        <w:rPr>
          <w:rFonts w:eastAsia="MS Gothic" w:cs="Times New Roman"/>
          <w:kern w:val="0"/>
          <w14:ligatures w14:val="none"/>
        </w:rPr>
        <w:t xml:space="preserve"> [5]</w:t>
      </w:r>
      <w:r w:rsidR="1510D958" w:rsidRPr="00E27C5F">
        <w:rPr>
          <w:rFonts w:eastAsia="MS Gothic" w:cs="Times New Roman"/>
          <w:kern w:val="0"/>
          <w14:ligatures w14:val="none"/>
        </w:rPr>
        <w:t xml:space="preserve"> to build the model</w:t>
      </w:r>
      <w:r w:rsidR="4621FAB2" w:rsidRPr="00E27C5F">
        <w:rPr>
          <w:rFonts w:eastAsia="MS Gothic" w:cs="Times New Roman"/>
          <w:kern w:val="0"/>
          <w14:ligatures w14:val="none"/>
        </w:rPr>
        <w:t>,</w:t>
      </w:r>
      <w:r w:rsidR="5E33B314" w:rsidRPr="00E27C5F">
        <w:rPr>
          <w:rFonts w:eastAsia="MS Gothic" w:cs="Times New Roman"/>
          <w:kern w:val="0"/>
          <w14:ligatures w14:val="none"/>
        </w:rPr>
        <w:t xml:space="preserve"> </w:t>
      </w:r>
      <w:r w:rsidR="532149A5" w:rsidRPr="00E27C5F">
        <w:rPr>
          <w:rFonts w:eastAsia="MS Gothic" w:cs="Times New Roman"/>
          <w:kern w:val="0"/>
          <w14:ligatures w14:val="none"/>
        </w:rPr>
        <w:t>NumPy</w:t>
      </w:r>
      <w:r w:rsidR="1510D958" w:rsidRPr="00E27C5F">
        <w:rPr>
          <w:rFonts w:eastAsia="MS Gothic" w:cs="Times New Roman"/>
          <w:kern w:val="0"/>
          <w14:ligatures w14:val="none"/>
        </w:rPr>
        <w:t xml:space="preserve"> to </w:t>
      </w:r>
      <w:r w:rsidR="79A89559" w:rsidRPr="00E27C5F">
        <w:rPr>
          <w:rFonts w:eastAsia="MS Gothic" w:cs="Times New Roman"/>
          <w:kern w:val="0"/>
          <w14:ligatures w14:val="none"/>
        </w:rPr>
        <w:t xml:space="preserve">deal with integer arrays </w:t>
      </w:r>
      <w:r w:rsidR="1AAD9D5D" w:rsidRPr="00E27C5F">
        <w:rPr>
          <w:rFonts w:eastAsia="MS Gothic" w:cs="Times New Roman"/>
          <w:kern w:val="0"/>
          <w14:ligatures w14:val="none"/>
        </w:rPr>
        <w:t>in a better way</w:t>
      </w:r>
      <w:del w:id="5" w:author="Microsoft Word" w:date="2024-04-27T20:55:00Z">
        <w:r w:rsidR="544B9C7D" w:rsidRPr="4FF6B0E4">
          <w:rPr>
            <w:rFonts w:eastAsia="MS Gothic" w:cs="Times New Roman"/>
          </w:rPr>
          <w:delText>.</w:delText>
        </w:r>
      </w:del>
      <w:ins w:id="6" w:author="Microsoft Word" w:date="2024-04-27T20:55:00Z">
        <w:r w:rsidR="00041698" w:rsidRPr="4FF6B0E4">
          <w:rPr>
            <w:rFonts w:eastAsia="MS Gothic" w:cs="Times New Roman"/>
          </w:rPr>
          <w:t xml:space="preserve"> that’s it for libraries</w:t>
        </w:r>
        <w:r w:rsidR="544B9C7D" w:rsidRPr="4FF6B0E4">
          <w:rPr>
            <w:rFonts w:eastAsia="MS Gothic" w:cs="Times New Roman"/>
          </w:rPr>
          <w:t>.</w:t>
        </w:r>
      </w:ins>
      <w:r w:rsidR="544B9C7D" w:rsidRPr="00E27C5F">
        <w:rPr>
          <w:rFonts w:eastAsia="MS Gothic" w:cs="Times New Roman"/>
          <w:kern w:val="0"/>
          <w14:ligatures w14:val="none"/>
        </w:rPr>
        <w:t xml:space="preserve"> </w:t>
      </w:r>
      <w:r w:rsidR="433B3EEF" w:rsidRPr="00E27C5F">
        <w:rPr>
          <w:rFonts w:eastAsia="MS Gothic" w:cs="Times New Roman"/>
          <w:kern w:val="0"/>
          <w14:ligatures w14:val="none"/>
        </w:rPr>
        <w:t xml:space="preserve">And then used </w:t>
      </w:r>
      <w:r w:rsidR="0DCBC154" w:rsidRPr="00FD68B4">
        <w:rPr>
          <w:rFonts w:eastAsia="MS Gothic" w:cs="Times New Roman"/>
          <w:color w:val="0D0D0D" w:themeColor="text1" w:themeTint="F2"/>
          <w:kern w:val="0"/>
          <w14:ligatures w14:val="none"/>
        </w:rPr>
        <w:t>sequential</w:t>
      </w:r>
      <w:r w:rsidR="002F6BA4" w:rsidRPr="00FD68B4">
        <w:rPr>
          <w:rFonts w:eastAsia="MS Gothic" w:cs="Times New Roman"/>
          <w:color w:val="0D0D0D" w:themeColor="text1" w:themeTint="F2"/>
          <w:kern w:val="0"/>
          <w14:ligatures w14:val="none"/>
        </w:rPr>
        <w:t xml:space="preserve"> which allows easy creation of a linear stack of layers</w:t>
      </w:r>
      <w:r w:rsidR="00EC40B8">
        <w:rPr>
          <w:rFonts w:eastAsia="MS Gothic" w:cs="Times New Roman"/>
          <w:color w:val="0D0D0D" w:themeColor="text1" w:themeTint="F2"/>
          <w:kern w:val="0"/>
          <w14:ligatures w14:val="none"/>
        </w:rPr>
        <w:t xml:space="preserve"> </w:t>
      </w:r>
      <w:sdt>
        <w:sdtPr>
          <w:rPr>
            <w:rFonts w:eastAsia="MS Gothic" w:cs="Times New Roman"/>
            <w:color w:val="000000"/>
            <w:kern w:val="0"/>
            <w14:textFill>
              <w14:solidFill>
                <w14:srgbClr w14:val="000000">
                  <w14:lumOff w14:val="5000"/>
                  <w14:lumMod w14:val="95000"/>
                </w14:srgbClr>
              </w14:solidFill>
            </w14:textFill>
            <w14:ligatures w14:val="none"/>
          </w:rPr>
          <w:tag w:val="MENDELEY_CITATION_v3_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"/>
          <w:id w:val="-200942689"/>
          <w:placeholder>
            <w:docPart w:val="DefaultPlaceholder_-1854013440"/>
          </w:placeholder>
        </w:sdtPr>
        <w:sdtContent>
          <w:r w:rsidR="00A628F8" w:rsidRPr="00A628F8">
            <w:rPr>
              <w:rFonts w:eastAsia="MS Gothic" w:cs="Times New Roman"/>
              <w:color w:val="000000"/>
              <w:kern w:val="0"/>
              <w14:textFill>
                <w14:solidFill>
                  <w14:srgbClr w14:val="000000">
                    <w14:lumOff w14:val="5000"/>
                    <w14:lumMod w14:val="95000"/>
                  </w14:srgbClr>
                </w14:solidFill>
              </w14:textFill>
              <w14:ligatures w14:val="none"/>
            </w:rPr>
            <w:t>[3]</w:t>
          </w:r>
        </w:sdtContent>
      </w:sdt>
      <w:r w:rsidR="433B3EEF" w:rsidRPr="00137599">
        <w:rPr>
          <w:rFonts w:eastAsia="MS Gothic" w:cs="Times New Roman"/>
          <w:color w:val="FF0000"/>
          <w:kern w:val="0"/>
          <w14:ligatures w14:val="none"/>
        </w:rPr>
        <w:t xml:space="preserve"> </w:t>
      </w:r>
      <w:r w:rsidR="433B3EEF" w:rsidRPr="00E27C5F">
        <w:rPr>
          <w:rFonts w:eastAsia="MS Gothic" w:cs="Times New Roman"/>
          <w:kern w:val="0"/>
          <w14:ligatures w14:val="none"/>
        </w:rPr>
        <w:t>to make neural network layers,</w:t>
      </w:r>
      <w:r w:rsidR="6752E5B5" w:rsidRPr="00E27C5F">
        <w:rPr>
          <w:rFonts w:eastAsia="MS Gothic" w:cs="Times New Roman"/>
          <w:kern w:val="0"/>
          <w14:ligatures w14:val="none"/>
        </w:rPr>
        <w:t xml:space="preserve"> </w:t>
      </w:r>
      <w:r w:rsidR="75620D67" w:rsidRPr="00E27C5F">
        <w:rPr>
          <w:rFonts w:eastAsia="MS Gothic" w:cs="Times New Roman"/>
          <w:kern w:val="0"/>
          <w14:ligatures w14:val="none"/>
        </w:rPr>
        <w:t xml:space="preserve">and then use </w:t>
      </w:r>
      <w:r w:rsidR="75620D67" w:rsidRPr="00DE28D2">
        <w:rPr>
          <w:rFonts w:eastAsia="MS Gothic" w:cs="Times New Roman"/>
          <w:color w:val="0D0D0D" w:themeColor="text1" w:themeTint="F2"/>
          <w:kern w:val="0"/>
          <w14:ligatures w14:val="none"/>
        </w:rPr>
        <w:t>compile</w:t>
      </w:r>
      <w:r w:rsidR="007958BD" w:rsidRPr="00DE28D2">
        <w:rPr>
          <w:rFonts w:eastAsia="MS Gothic" w:cs="Times New Roman"/>
          <w:color w:val="0D0D0D" w:themeColor="text1" w:themeTint="F2"/>
          <w:kern w:val="0"/>
          <w14:ligatures w14:val="none"/>
        </w:rPr>
        <w:t xml:space="preserve"> </w:t>
      </w:r>
      <w:r w:rsidR="75620D67" w:rsidRPr="00DE28D2">
        <w:rPr>
          <w:rFonts w:eastAsia="MS Gothic" w:cs="Times New Roman"/>
          <w:color w:val="0D0D0D" w:themeColor="text1" w:themeTint="F2"/>
          <w:kern w:val="0"/>
          <w14:ligatures w14:val="none"/>
        </w:rPr>
        <w:t xml:space="preserve"> </w:t>
      </w:r>
      <w:r w:rsidR="75620D67" w:rsidRPr="00E27C5F">
        <w:rPr>
          <w:rFonts w:eastAsia="MS Gothic" w:cs="Times New Roman"/>
          <w:kern w:val="0"/>
          <w14:ligatures w14:val="none"/>
        </w:rPr>
        <w:t xml:space="preserve">this </w:t>
      </w:r>
      <w:r w:rsidR="3662269C" w:rsidRPr="00E27C5F">
        <w:rPr>
          <w:rFonts w:eastAsia="MS Gothic" w:cs="Times New Roman"/>
          <w:kern w:val="0"/>
          <w14:ligatures w14:val="none"/>
        </w:rPr>
        <w:t>to specify how the training is going to be made</w:t>
      </w:r>
      <w:r w:rsidR="29A6884E" w:rsidRPr="00E27C5F">
        <w:rPr>
          <w:rFonts w:eastAsia="MS Gothic" w:cs="Times New Roman"/>
          <w:kern w:val="0"/>
          <w14:ligatures w14:val="none"/>
        </w:rPr>
        <w:t xml:space="preserve"> by </w:t>
      </w:r>
      <w:r w:rsidR="69AA3110" w:rsidRPr="00E27C5F">
        <w:rPr>
          <w:rFonts w:eastAsia="MS Gothic" w:cs="Times New Roman"/>
          <w:kern w:val="0"/>
          <w14:ligatures w14:val="none"/>
        </w:rPr>
        <w:t xml:space="preserve">identifying the </w:t>
      </w:r>
      <w:r w:rsidR="69AA3110" w:rsidRPr="00DE28D2">
        <w:rPr>
          <w:rFonts w:eastAsia="MS Gothic" w:cs="Times New Roman"/>
          <w:kern w:val="0"/>
          <w14:ligatures w14:val="none"/>
        </w:rPr>
        <w:t>optimizer</w:t>
      </w:r>
      <w:r w:rsidR="69AA3110" w:rsidRPr="00E27C5F">
        <w:rPr>
          <w:rFonts w:eastAsia="MS Gothic" w:cs="Times New Roman"/>
          <w:kern w:val="0"/>
          <w14:ligatures w14:val="none"/>
        </w:rPr>
        <w:t xml:space="preserve"> and the </w:t>
      </w:r>
      <w:r w:rsidR="69AA3110" w:rsidRPr="00DE28D2">
        <w:rPr>
          <w:rFonts w:eastAsia="MS Gothic" w:cs="Times New Roman"/>
          <w:kern w:val="0"/>
          <w14:ligatures w14:val="none"/>
        </w:rPr>
        <w:t>loss</w:t>
      </w:r>
      <w:r w:rsidR="69AA3110" w:rsidRPr="00E27C5F">
        <w:rPr>
          <w:rFonts w:eastAsia="MS Gothic" w:cs="Times New Roman"/>
          <w:kern w:val="0"/>
          <w14:ligatures w14:val="none"/>
        </w:rPr>
        <w:t xml:space="preserve"> function</w:t>
      </w:r>
      <w:r w:rsidR="00303070">
        <w:rPr>
          <w:rFonts w:eastAsia="MS Gothic" w:cs="Times New Roman"/>
          <w:kern w:val="0"/>
          <w14:ligatures w14:val="none"/>
        </w:rPr>
        <w:t xml:space="preserve"> </w:t>
      </w:r>
      <w:sdt>
        <w:sdtPr>
          <w:rPr>
            <w:rFonts w:eastAsia="MS Gothic" w:cs="Times New Roman"/>
            <w:color w:val="000000"/>
            <w:kern w:val="0"/>
            <w14:ligatures w14:val="none"/>
          </w:rPr>
          <w:tag w:val="MENDELEY_CITATION_v3_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"/>
          <w:id w:val="-705107896"/>
          <w:placeholder>
            <w:docPart w:val="C43B994701614EBA905929D5F718CAF1"/>
          </w:placeholder>
        </w:sdtPr>
        <w:sdtContent>
          <w:r w:rsidR="00A628F8" w:rsidRPr="00A628F8">
            <w:rPr>
              <w:rFonts w:eastAsia="MS Gothic" w:cs="Times New Roman"/>
              <w:color w:val="000000"/>
              <w:kern w:val="0"/>
              <w14:ligatures w14:val="none"/>
            </w:rPr>
            <w:t>[4]</w:t>
          </w:r>
        </w:sdtContent>
      </w:sdt>
      <w:r w:rsidR="55D882F1" w:rsidRPr="00E27C5F">
        <w:rPr>
          <w:rFonts w:eastAsia="MS Gothic" w:cs="Times New Roman"/>
          <w:kern w:val="0"/>
          <w14:ligatures w14:val="none"/>
        </w:rPr>
        <w:t xml:space="preserve">, then provided a quite enough data </w:t>
      </w:r>
      <w:r w:rsidR="26F617E9" w:rsidRPr="00E27C5F">
        <w:rPr>
          <w:rFonts w:eastAsia="MS Gothic" w:cs="Times New Roman"/>
          <w:kern w:val="0"/>
          <w14:ligatures w14:val="none"/>
        </w:rPr>
        <w:t xml:space="preserve">for X and Y values, then we did the training by using </w:t>
      </w:r>
      <w:r w:rsidR="00A07B6E" w:rsidRPr="00362378">
        <w:rPr>
          <w:rFonts w:eastAsia="MS Gothic" w:cs="Times New Roman"/>
          <w:color w:val="0D0D0D" w:themeColor="text1" w:themeTint="F2"/>
          <w:kern w:val="0"/>
          <w14:ligatures w14:val="none"/>
        </w:rPr>
        <w:t>fit</w:t>
      </w:r>
      <w:r w:rsidR="26F617E9" w:rsidRPr="00362378">
        <w:rPr>
          <w:rFonts w:eastAsia="MS Gothic" w:cs="Times New Roman"/>
          <w:color w:val="0D0D0D" w:themeColor="text1" w:themeTint="F2"/>
          <w:kern w:val="0"/>
          <w14:ligatures w14:val="none"/>
        </w:rPr>
        <w:t xml:space="preserve"> </w:t>
      </w:r>
      <w:r w:rsidR="2C4EAD50" w:rsidRPr="00E27C5F">
        <w:rPr>
          <w:rFonts w:eastAsia="MS Gothic" w:cs="Times New Roman"/>
          <w:kern w:val="0"/>
          <w14:ligatures w14:val="none"/>
        </w:rPr>
        <w:t>and giving it X and Y values</w:t>
      </w:r>
      <w:r w:rsidR="00362378">
        <w:rPr>
          <w:rFonts w:eastAsia="MS Gothic" w:cs="Times New Roman"/>
          <w:kern w:val="0"/>
          <w14:ligatures w14:val="none"/>
        </w:rPr>
        <w:t xml:space="preserve"> </w:t>
      </w:r>
      <w:sdt>
        <w:sdtPr>
          <w:rPr>
            <w:rFonts w:eastAsia="MS Gothic" w:cs="Times New Roman"/>
            <w:color w:val="000000"/>
            <w:kern w:val="0"/>
            <w14:textFill>
              <w14:solidFill>
                <w14:srgbClr w14:val="000000">
                  <w14:lumOff w14:val="5000"/>
                  <w14:lumMod w14:val="95000"/>
                </w14:srgbClr>
              </w14:solidFill>
            </w14:textFill>
            <w14:ligatures w14:val="none"/>
          </w:rPr>
          <w:tag w:val="MENDELEY_CITATION_v3_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"/>
          <w:id w:val="-1816405158"/>
          <w:placeholder>
            <w:docPart w:val="0816C8DAD682464A88778B759A368A90"/>
          </w:placeholder>
        </w:sdtPr>
        <w:sdtContent>
          <w:r w:rsidR="00A628F8" w:rsidRPr="00A628F8">
            <w:rPr>
              <w:rFonts w:eastAsia="MS Gothic" w:cs="Times New Roman"/>
              <w:color w:val="000000"/>
              <w:kern w:val="0"/>
              <w14:textFill>
                <w14:solidFill>
                  <w14:srgbClr w14:val="000000">
                    <w14:lumOff w14:val="5000"/>
                    <w14:lumMod w14:val="95000"/>
                  </w14:srgbClr>
                </w14:solidFill>
              </w14:textFill>
              <w14:ligatures w14:val="none"/>
            </w:rPr>
            <w:t>[3]</w:t>
          </w:r>
        </w:sdtContent>
      </w:sdt>
      <w:r w:rsidR="2C4EAD50" w:rsidRPr="00E27C5F">
        <w:rPr>
          <w:rFonts w:eastAsia="MS Gothic" w:cs="Times New Roman"/>
          <w:kern w:val="0"/>
          <w14:ligatures w14:val="none"/>
        </w:rPr>
        <w:t xml:space="preserve">, and the number of iterations </w:t>
      </w:r>
      <w:r w:rsidR="332289EC" w:rsidRPr="00E27C5F">
        <w:rPr>
          <w:rFonts w:eastAsia="MS Gothic" w:cs="Times New Roman"/>
          <w:kern w:val="0"/>
          <w14:ligatures w14:val="none"/>
        </w:rPr>
        <w:t>(epochs) that is going to be made</w:t>
      </w:r>
      <w:r w:rsidR="6DFDFBA8" w:rsidRPr="00E27C5F">
        <w:rPr>
          <w:rFonts w:eastAsia="MS Gothic" w:cs="Times New Roman"/>
          <w:kern w:val="0"/>
          <w14:ligatures w14:val="none"/>
        </w:rPr>
        <w:t xml:space="preserve"> [</w:t>
      </w:r>
      <w:r w:rsidR="00FF2851">
        <w:rPr>
          <w:rFonts w:eastAsia="MS Gothic" w:cs="Times New Roman"/>
          <w:kern w:val="0"/>
          <w14:ligatures w14:val="none"/>
        </w:rPr>
        <w:t>6</w:t>
      </w:r>
      <w:r w:rsidR="6DFDFBA8" w:rsidRPr="00E27C5F">
        <w:rPr>
          <w:rFonts w:eastAsia="MS Gothic" w:cs="Times New Roman"/>
          <w:kern w:val="0"/>
          <w14:ligatures w14:val="none"/>
        </w:rPr>
        <w:t>]</w:t>
      </w:r>
      <w:r w:rsidR="332289EC" w:rsidRPr="00E27C5F">
        <w:rPr>
          <w:rFonts w:eastAsia="MS Gothic" w:cs="Times New Roman"/>
          <w:kern w:val="0"/>
          <w14:ligatures w14:val="none"/>
        </w:rPr>
        <w:t>.</w:t>
      </w:r>
      <w:r w:rsidR="15361335" w:rsidRPr="00E27C5F">
        <w:rPr>
          <w:rFonts w:eastAsia="MS Gothic" w:cs="Times New Roman"/>
          <w:kern w:val="0"/>
          <w14:ligatures w14:val="none"/>
        </w:rPr>
        <w:t xml:space="preserve"> </w:t>
      </w:r>
      <w:r w:rsidR="6C57FAE4" w:rsidRPr="00E27C5F">
        <w:rPr>
          <w:rFonts w:eastAsia="MS Gothic" w:cs="Times New Roman"/>
          <w:kern w:val="0"/>
          <w14:ligatures w14:val="none"/>
        </w:rPr>
        <w:t xml:space="preserve">In the end after the model finished training and </w:t>
      </w:r>
      <w:r w:rsidR="650B88A2" w:rsidRPr="00E27C5F">
        <w:rPr>
          <w:rFonts w:eastAsia="MS Gothic" w:cs="Times New Roman"/>
          <w:kern w:val="0"/>
          <w14:ligatures w14:val="none"/>
        </w:rPr>
        <w:t xml:space="preserve">it is </w:t>
      </w:r>
      <w:r w:rsidR="0B0C1D3A" w:rsidRPr="00E27C5F">
        <w:rPr>
          <w:rFonts w:eastAsia="MS Gothic" w:cs="Times New Roman"/>
          <w:kern w:val="0"/>
          <w14:ligatures w14:val="none"/>
        </w:rPr>
        <w:t>supposed</w:t>
      </w:r>
      <w:r w:rsidR="650B88A2" w:rsidRPr="00E27C5F">
        <w:rPr>
          <w:rFonts w:eastAsia="MS Gothic" w:cs="Times New Roman"/>
          <w:kern w:val="0"/>
          <w14:ligatures w14:val="none"/>
        </w:rPr>
        <w:t xml:space="preserve"> </w:t>
      </w:r>
      <w:r w:rsidR="0B0C1D3A" w:rsidRPr="00E27C5F">
        <w:rPr>
          <w:rFonts w:eastAsia="MS Gothic" w:cs="Times New Roman"/>
          <w:kern w:val="0"/>
          <w14:ligatures w14:val="none"/>
        </w:rPr>
        <w:t>to</w:t>
      </w:r>
      <w:r w:rsidR="6C57FAE4" w:rsidRPr="00E27C5F">
        <w:rPr>
          <w:rFonts w:eastAsia="MS Gothic" w:cs="Times New Roman"/>
          <w:kern w:val="0"/>
          <w14:ligatures w14:val="none"/>
        </w:rPr>
        <w:t xml:space="preserve"> </w:t>
      </w:r>
      <w:r w:rsidR="66CF2FE4" w:rsidRPr="00E27C5F">
        <w:rPr>
          <w:rFonts w:eastAsia="MS Gothic" w:cs="Times New Roman"/>
          <w:kern w:val="0"/>
          <w14:ligatures w14:val="none"/>
        </w:rPr>
        <w:t>accomplis</w:t>
      </w:r>
      <w:r w:rsidR="0B0C1D3A" w:rsidRPr="00E27C5F">
        <w:rPr>
          <w:rFonts w:eastAsia="MS Gothic" w:cs="Times New Roman"/>
          <w:kern w:val="0"/>
          <w14:ligatures w14:val="none"/>
        </w:rPr>
        <w:t>h</w:t>
      </w:r>
      <w:r w:rsidR="66CF2FE4" w:rsidRPr="00E27C5F">
        <w:rPr>
          <w:rFonts w:eastAsia="MS Gothic" w:cs="Times New Roman"/>
          <w:kern w:val="0"/>
          <w14:ligatures w14:val="none"/>
        </w:rPr>
        <w:t xml:space="preserve"> a quite well results </w:t>
      </w:r>
      <w:r w:rsidR="6456EEE3" w:rsidRPr="00E27C5F">
        <w:rPr>
          <w:rFonts w:eastAsia="MS Gothic" w:cs="Times New Roman"/>
          <w:kern w:val="0"/>
          <w14:ligatures w14:val="none"/>
        </w:rPr>
        <w:t>by bringing the loss to nearly</w:t>
      </w:r>
      <w:r w:rsidR="008908FB">
        <w:rPr>
          <w:rFonts w:eastAsia="MS Gothic" w:cs="Times New Roman"/>
          <w:kern w:val="0"/>
          <w14:ligatures w14:val="none"/>
        </w:rPr>
        <w:t xml:space="preserve"> to</w:t>
      </w:r>
      <w:r w:rsidR="6456EEE3" w:rsidRPr="00E27C5F">
        <w:rPr>
          <w:rFonts w:eastAsia="MS Gothic" w:cs="Times New Roman"/>
          <w:kern w:val="0"/>
          <w14:ligatures w14:val="none"/>
        </w:rPr>
        <w:t xml:space="preserve"> 0.4 </w:t>
      </w:r>
      <w:r w:rsidR="3DAEDB63" w:rsidRPr="00E27C5F">
        <w:rPr>
          <w:rFonts w:eastAsia="MS Gothic" w:cs="Times New Roman"/>
          <w:kern w:val="0"/>
          <w14:ligatures w14:val="none"/>
        </w:rPr>
        <w:t>after iterating for 100 epochs</w:t>
      </w:r>
      <w:r w:rsidR="6A54768F" w:rsidRPr="00E27C5F">
        <w:rPr>
          <w:rFonts w:eastAsia="MS Gothic" w:cs="Times New Roman"/>
          <w:kern w:val="0"/>
          <w14:ligatures w14:val="none"/>
        </w:rPr>
        <w:t xml:space="preserve">, then we </w:t>
      </w:r>
      <w:r w:rsidR="452A2E83" w:rsidRPr="00E27C5F">
        <w:rPr>
          <w:rFonts w:eastAsia="MS Gothic" w:cs="Times New Roman"/>
          <w:kern w:val="0"/>
          <w14:ligatures w14:val="none"/>
        </w:rPr>
        <w:t>will</w:t>
      </w:r>
      <w:r w:rsidR="6A54768F" w:rsidRPr="00E27C5F">
        <w:rPr>
          <w:rFonts w:eastAsia="MS Gothic" w:cs="Times New Roman"/>
          <w:kern w:val="0"/>
          <w14:ligatures w14:val="none"/>
        </w:rPr>
        <w:t xml:space="preserve"> </w:t>
      </w:r>
      <w:r w:rsidR="452A2E83" w:rsidRPr="00E27C5F">
        <w:rPr>
          <w:rFonts w:eastAsia="MS Gothic" w:cs="Times New Roman"/>
          <w:kern w:val="0"/>
          <w14:ligatures w14:val="none"/>
        </w:rPr>
        <w:t>give</w:t>
      </w:r>
      <w:r w:rsidR="6A54768F" w:rsidRPr="00E27C5F">
        <w:rPr>
          <w:rFonts w:eastAsia="MS Gothic" w:cs="Times New Roman"/>
          <w:kern w:val="0"/>
          <w14:ligatures w14:val="none"/>
        </w:rPr>
        <w:t xml:space="preserve"> the model a new number </w:t>
      </w:r>
      <w:r w:rsidR="371C7370" w:rsidRPr="00E27C5F">
        <w:rPr>
          <w:rFonts w:eastAsia="MS Gothic" w:cs="Times New Roman"/>
          <w:kern w:val="0"/>
          <w14:ligatures w14:val="none"/>
        </w:rPr>
        <w:t>for example number</w:t>
      </w:r>
      <w:r w:rsidR="6A54768F" w:rsidRPr="00E27C5F">
        <w:rPr>
          <w:rFonts w:eastAsia="MS Gothic" w:cs="Times New Roman"/>
          <w:kern w:val="0"/>
          <w14:ligatures w14:val="none"/>
        </w:rPr>
        <w:t xml:space="preserve"> 10 as </w:t>
      </w:r>
      <w:r w:rsidR="006653FD">
        <w:rPr>
          <w:rFonts w:eastAsia="MS Gothic" w:cs="Times New Roman"/>
          <w:kern w:val="0"/>
          <w14:ligatures w14:val="none"/>
        </w:rPr>
        <w:t xml:space="preserve">an </w:t>
      </w:r>
      <w:r w:rsidR="6A54768F" w:rsidRPr="00E27C5F">
        <w:rPr>
          <w:rFonts w:eastAsia="MS Gothic" w:cs="Times New Roman"/>
          <w:kern w:val="0"/>
          <w14:ligatures w14:val="none"/>
        </w:rPr>
        <w:t>X value</w:t>
      </w:r>
      <w:r w:rsidR="003144A9">
        <w:rPr>
          <w:rFonts w:eastAsia="MS Gothic" w:cs="Times New Roman"/>
          <w:kern w:val="0"/>
          <w14:ligatures w14:val="none"/>
        </w:rPr>
        <w:t xml:space="preserve"> as an input to </w:t>
      </w:r>
      <w:r w:rsidR="009742A6">
        <w:rPr>
          <w:rFonts w:eastAsia="MS Gothic" w:cs="Times New Roman"/>
          <w:kern w:val="0"/>
          <w14:ligatures w14:val="none"/>
        </w:rPr>
        <w:t>“predict”</w:t>
      </w:r>
      <w:r w:rsidR="00A814D3">
        <w:rPr>
          <w:rFonts w:eastAsia="MS Gothic" w:cs="Times New Roman"/>
          <w:kern w:val="0"/>
          <w14:ligatures w14:val="none"/>
        </w:rPr>
        <w:t xml:space="preserve"> this is the function that will predict the output from the input value</w:t>
      </w:r>
      <w:r w:rsidR="118CE4B9" w:rsidRPr="00E27C5F">
        <w:rPr>
          <w:rFonts w:eastAsia="MS Gothic" w:cs="Times New Roman"/>
          <w:kern w:val="0"/>
          <w14:ligatures w14:val="none"/>
        </w:rPr>
        <w:t xml:space="preserve"> and after applying the pattern it detected before</w:t>
      </w:r>
      <w:r w:rsidR="00820C2B">
        <w:rPr>
          <w:rFonts w:eastAsia="MS Gothic" w:cs="Times New Roman"/>
          <w:kern w:val="0"/>
          <w14:ligatures w14:val="none"/>
        </w:rPr>
        <w:t xml:space="preserve"> </w:t>
      </w:r>
      <w:sdt>
        <w:sdtPr>
          <w:rPr>
            <w:rFonts w:eastAsia="MS Gothic" w:cs="Times New Roman"/>
            <w:color w:val="000000"/>
            <w:kern w:val="0"/>
            <w14:textFill>
              <w14:solidFill>
                <w14:srgbClr w14:val="000000">
                  <w14:lumOff w14:val="5000"/>
                  <w14:lumMod w14:val="95000"/>
                </w14:srgbClr>
              </w14:solidFill>
            </w14:textFill>
            <w14:ligatures w14:val="none"/>
          </w:rPr>
          <w:tag w:val="MENDELEY_CITATION_v3_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"/>
          <w:id w:val="-2085132172"/>
          <w:placeholder>
            <w:docPart w:val="3392DD8383984DEE97D36F193DA2D32D"/>
          </w:placeholder>
        </w:sdtPr>
        <w:sdtContent>
          <w:r w:rsidR="00A628F8" w:rsidRPr="00A628F8">
            <w:rPr>
              <w:rFonts w:eastAsia="MS Gothic" w:cs="Times New Roman"/>
              <w:color w:val="000000"/>
              <w:kern w:val="0"/>
              <w14:textFill>
                <w14:solidFill>
                  <w14:srgbClr w14:val="000000">
                    <w14:lumOff w14:val="5000"/>
                    <w14:lumMod w14:val="95000"/>
                  </w14:srgbClr>
                </w14:solidFill>
              </w14:textFill>
              <w14:ligatures w14:val="none"/>
            </w:rPr>
            <w:t>[3]</w:t>
          </w:r>
        </w:sdtContent>
      </w:sdt>
      <w:r w:rsidR="3A783B00" w:rsidRPr="00E27C5F">
        <w:rPr>
          <w:rFonts w:eastAsia="MS Gothic" w:cs="Times New Roman"/>
          <w:kern w:val="0"/>
          <w14:ligatures w14:val="none"/>
        </w:rPr>
        <w:t>,</w:t>
      </w:r>
      <w:r w:rsidR="118CE4B9" w:rsidRPr="00E27C5F">
        <w:rPr>
          <w:rFonts w:eastAsia="MS Gothic" w:cs="Times New Roman"/>
          <w:kern w:val="0"/>
          <w14:ligatures w14:val="none"/>
        </w:rPr>
        <w:t xml:space="preserve"> it </w:t>
      </w:r>
      <w:r w:rsidR="6849107B">
        <w:rPr>
          <w:rFonts w:eastAsia="MS Gothic" w:cs="Times New Roman"/>
          <w:kern w:val="0"/>
          <w14:ligatures w14:val="none"/>
        </w:rPr>
        <w:t xml:space="preserve">is going to </w:t>
      </w:r>
      <w:r w:rsidR="2A06E1E3" w:rsidRPr="00E27C5F">
        <w:rPr>
          <w:rFonts w:eastAsia="MS Gothic" w:cs="Times New Roman"/>
          <w:kern w:val="0"/>
          <w14:ligatures w14:val="none"/>
        </w:rPr>
        <w:t xml:space="preserve">generate </w:t>
      </w:r>
      <w:r w:rsidR="6849107B">
        <w:rPr>
          <w:rFonts w:eastAsia="MS Gothic" w:cs="Times New Roman"/>
          <w:kern w:val="0"/>
          <w14:ligatures w14:val="none"/>
        </w:rPr>
        <w:t>a</w:t>
      </w:r>
      <w:r w:rsidR="2A06E1E3" w:rsidRPr="00E27C5F">
        <w:rPr>
          <w:rFonts w:eastAsia="MS Gothic" w:cs="Times New Roman"/>
          <w:kern w:val="0"/>
          <w14:ligatures w14:val="none"/>
        </w:rPr>
        <w:t xml:space="preserve"> value </w:t>
      </w:r>
      <w:r w:rsidR="6849107B">
        <w:t>near to 18 but</w:t>
      </w:r>
      <w:r w:rsidR="5EEC2BBA" w:rsidRPr="00E27C5F">
        <w:t xml:space="preserve"> not </w:t>
      </w:r>
      <w:r w:rsidR="006653FD">
        <w:t xml:space="preserve">exactly </w:t>
      </w:r>
      <w:r w:rsidR="5EEC2BBA" w:rsidRPr="00E27C5F">
        <w:t>18</w:t>
      </w:r>
      <w:ins w:id="7" w:author="Microsoft Word" w:date="2024-04-27T10:59:00Z">
        <w:r w:rsidR="00155CDD">
          <w:t>, not just</w:t>
        </w:r>
      </w:ins>
      <w:r w:rsidR="5EEC2BBA" w:rsidRPr="00E27C5F">
        <w:t xml:space="preserve"> </w:t>
      </w:r>
      <w:r w:rsidR="0B987777" w:rsidRPr="00E27C5F">
        <w:t>because</w:t>
      </w:r>
      <w:r w:rsidR="6E4515C7" w:rsidRPr="00E27C5F">
        <w:t xml:space="preserve"> of the loss value it accomplished because it was quite will but because the model </w:t>
      </w:r>
      <w:r w:rsidR="7FE480A7" w:rsidRPr="00E27C5F">
        <w:t>is</w:t>
      </w:r>
      <w:r w:rsidR="6E4515C7" w:rsidRPr="00E27C5F">
        <w:t xml:space="preserve"> not </w:t>
      </w:r>
      <w:r w:rsidR="7952DF63" w:rsidRPr="00E27C5F">
        <w:t>100% sure</w:t>
      </w:r>
      <w:r w:rsidR="0B987777" w:rsidRPr="00E27C5F">
        <w:t xml:space="preserve"> </w:t>
      </w:r>
      <w:r w:rsidR="7952DF63" w:rsidRPr="00E27C5F">
        <w:t>of the pattern it detected</w:t>
      </w:r>
      <w:r w:rsidR="5F21BFD4" w:rsidRPr="00E27C5F">
        <w:t xml:space="preserve"> even if the loss was lower than that it will never give the value 18</w:t>
      </w:r>
      <w:r w:rsidR="336D27A9" w:rsidRPr="00E27C5F">
        <w:t>, to get the specific value we need to do some extra work that is out of this course</w:t>
      </w:r>
      <w:r w:rsidR="532149A5" w:rsidRPr="00E27C5F">
        <w:t>.</w:t>
      </w:r>
      <w:r w:rsidR="5F21BFD4" w:rsidRPr="00E27C5F">
        <w:t xml:space="preserve"> </w:t>
      </w:r>
      <w:r w:rsidR="0B987777" w:rsidRPr="00E27C5F">
        <w:t xml:space="preserve"> </w:t>
      </w:r>
    </w:p>
    <w:p w14:paraId="18820263" w14:textId="77777777" w:rsidR="00F12BC8" w:rsidRDefault="00F12BC8" w:rsidP="00384457">
      <w:pPr>
        <w:keepNext/>
        <w:keepLines/>
        <w:tabs>
          <w:tab w:val="left" w:pos="180"/>
        </w:tabs>
        <w:spacing w:before="240" w:after="120" w:line="240" w:lineRule="auto"/>
        <w:outlineLvl w:val="0"/>
        <w:rPr>
          <w:rFonts w:ascii="Times New Roman" w:eastAsia="MS Gothic" w:hAnsi="Times New Roman" w:cs="Times New Roman"/>
          <w:b/>
          <w:bCs/>
          <w:kern w:val="0"/>
          <w:sz w:val="36"/>
          <w:szCs w:val="36"/>
          <w14:ligatures w14:val="none"/>
        </w:rPr>
      </w:pPr>
    </w:p>
    <w:p w14:paraId="0E2C8CB2" w14:textId="77777777" w:rsidR="00581BD6" w:rsidRDefault="00581BD6"/>
    <w:p w14:paraId="5A76081A" w14:textId="77777777" w:rsidR="006913C4" w:rsidRDefault="006913C4"/>
    <w:p w14:paraId="10BF1A50" w14:textId="77777777" w:rsidR="006913C4" w:rsidRDefault="006913C4"/>
    <w:p w14:paraId="413745A1" w14:textId="77777777" w:rsidR="006913C4" w:rsidRDefault="006913C4"/>
    <w:p w14:paraId="734D97ED" w14:textId="77777777" w:rsidR="006913C4" w:rsidRDefault="006913C4"/>
    <w:p w14:paraId="7BA34457" w14:textId="77777777" w:rsidR="001F3606" w:rsidRDefault="001F3606"/>
    <w:p w14:paraId="52FBC6C9" w14:textId="77777777" w:rsidR="007272CE" w:rsidRDefault="007272CE"/>
    <w:p w14:paraId="4D8A7749" w14:textId="77777777" w:rsidR="006E2642" w:rsidRPr="00152FB8" w:rsidRDefault="00DF6CD1">
      <w:pPr>
        <w:rPr>
          <w:rFonts w:asciiTheme="majorBidi" w:hAnsiTheme="majorBidi" w:cstheme="majorBidi"/>
          <w:b/>
          <w:bCs/>
          <w:sz w:val="24"/>
          <w:szCs w:val="24"/>
        </w:rPr>
      </w:pPr>
      <w:r w:rsidRPr="00152FB8">
        <w:rPr>
          <w:rFonts w:asciiTheme="majorBidi" w:hAnsiTheme="majorBidi" w:cstheme="majorBidi"/>
          <w:b/>
          <w:bCs/>
          <w:sz w:val="24"/>
          <w:szCs w:val="24"/>
        </w:rPr>
        <w:t>Related Works:</w:t>
      </w:r>
      <w:r w:rsidRPr="00152FB8">
        <w:rPr>
          <w:rFonts w:asciiTheme="majorBidi" w:hAnsiTheme="majorBidi" w:cstheme="majorBidi"/>
        </w:rPr>
        <w:br/>
      </w:r>
    </w:p>
    <w:p w14:paraId="7EA407D8" w14:textId="14720C91" w:rsidR="006E2642" w:rsidRPr="00152FB8" w:rsidRDefault="006E2642" w:rsidP="006E2642">
      <w:pPr>
        <w:pStyle w:val="a6"/>
        <w:numPr>
          <w:ilvl w:val="0"/>
          <w:numId w:val="8"/>
        </w:numPr>
        <w:rPr>
          <w:rFonts w:asciiTheme="majorBidi" w:hAnsiTheme="majorBidi" w:cstheme="majorBidi"/>
        </w:rPr>
      </w:pPr>
      <w:r w:rsidRPr="006E2642">
        <w:rPr>
          <w:rFonts w:asciiTheme="majorBidi" w:hAnsiTheme="majorBidi" w:cstheme="majorBidi"/>
        </w:rPr>
        <w:t xml:space="preserve">Davies </w:t>
      </w:r>
      <w:r w:rsidRPr="006E2642">
        <w:rPr>
          <w:rFonts w:asciiTheme="majorBidi" w:hAnsiTheme="majorBidi" w:cstheme="majorBidi"/>
          <w:i/>
          <w:iCs/>
        </w:rPr>
        <w:t>et al.</w:t>
      </w:r>
      <w:r w:rsidRPr="006E2642">
        <w:rPr>
          <w:rFonts w:asciiTheme="majorBidi" w:hAnsiTheme="majorBidi" w:cstheme="majorBidi"/>
        </w:rPr>
        <w:t xml:space="preserve">, “Advancing mathematics by guiding human intuition with AI,” </w:t>
      </w:r>
      <w:r w:rsidRPr="006E2642">
        <w:rPr>
          <w:rFonts w:asciiTheme="majorBidi" w:hAnsiTheme="majorBidi" w:cstheme="majorBidi"/>
          <w:i/>
          <w:iCs/>
        </w:rPr>
        <w:t>Nature</w:t>
      </w:r>
      <w:r w:rsidRPr="006E2642">
        <w:rPr>
          <w:rFonts w:asciiTheme="majorBidi" w:hAnsiTheme="majorBidi" w:cstheme="majorBidi"/>
        </w:rPr>
        <w:t>, vol. 600, no. 7887, pp. 70–74, Dec. 2021, doi: 10.1038/s41586-021-04086-x.</w:t>
      </w:r>
    </w:p>
    <w:p w14:paraId="17E51192" w14:textId="77777777" w:rsidR="00EE624A" w:rsidRPr="00152FB8" w:rsidRDefault="00EE624A" w:rsidP="00EE624A">
      <w:pPr>
        <w:pStyle w:val="a6"/>
        <w:rPr>
          <w:rFonts w:asciiTheme="majorBidi" w:hAnsiTheme="majorBidi" w:cstheme="majorBidi"/>
        </w:rPr>
      </w:pPr>
    </w:p>
    <w:p w14:paraId="54E6F9C1" w14:textId="5B580E9B" w:rsidR="006E2642" w:rsidRPr="00152FB8" w:rsidRDefault="00637BDE" w:rsidP="00637BDE">
      <w:pPr>
        <w:pStyle w:val="a6"/>
        <w:numPr>
          <w:ilvl w:val="0"/>
          <w:numId w:val="8"/>
        </w:numPr>
        <w:rPr>
          <w:rFonts w:asciiTheme="majorBidi" w:hAnsiTheme="majorBidi" w:cstheme="majorBidi"/>
        </w:rPr>
      </w:pPr>
      <w:r w:rsidRPr="00152FB8">
        <w:rPr>
          <w:rFonts w:asciiTheme="majorBidi" w:hAnsiTheme="majorBidi" w:cstheme="majorBidi"/>
        </w:rPr>
        <w:t xml:space="preserve">I. Nica, C. Delcea, and N. Chiriță, “Mathematical Patterns in Fuzzy Logic and Artificial Intelligence for Financial Analysis: A Bibliometric Study,” </w:t>
      </w:r>
      <w:r w:rsidRPr="00152FB8">
        <w:rPr>
          <w:rFonts w:asciiTheme="majorBidi" w:hAnsiTheme="majorBidi" w:cstheme="majorBidi"/>
          <w:i/>
          <w:iCs/>
        </w:rPr>
        <w:t>Mathematics</w:t>
      </w:r>
      <w:r w:rsidRPr="00152FB8">
        <w:rPr>
          <w:rFonts w:asciiTheme="majorBidi" w:hAnsiTheme="majorBidi" w:cstheme="majorBidi"/>
        </w:rPr>
        <w:t>, vol. 12, no. 5, p. 782, Mar. 2024, doi: 10.3390/math12050782.</w:t>
      </w:r>
    </w:p>
    <w:p w14:paraId="3E45B110" w14:textId="77777777" w:rsidR="00EE624A" w:rsidRPr="00152FB8" w:rsidRDefault="00EE624A" w:rsidP="00EE624A">
      <w:pPr>
        <w:pStyle w:val="a6"/>
        <w:rPr>
          <w:rFonts w:asciiTheme="majorBidi" w:hAnsiTheme="majorBidi" w:cstheme="majorBidi"/>
        </w:rPr>
      </w:pPr>
    </w:p>
    <w:p w14:paraId="5D9C281D" w14:textId="21AE536C" w:rsidR="00637BDE" w:rsidRPr="006E2642" w:rsidRDefault="00EE624A" w:rsidP="00EE624A">
      <w:pPr>
        <w:pStyle w:val="a6"/>
        <w:numPr>
          <w:ilvl w:val="0"/>
          <w:numId w:val="8"/>
        </w:numPr>
        <w:rPr>
          <w:rFonts w:asciiTheme="majorBidi" w:hAnsiTheme="majorBidi" w:cstheme="majorBidi"/>
        </w:rPr>
      </w:pPr>
      <w:r w:rsidRPr="00152FB8">
        <w:rPr>
          <w:rFonts w:asciiTheme="majorBidi" w:hAnsiTheme="majorBidi" w:cstheme="majorBidi"/>
        </w:rPr>
        <w:t xml:space="preserve">P. Sokkhey and T. Okazaki, “Comparative Study of Prediction Models on High School Student Performance in Mathematics,” in </w:t>
      </w:r>
      <w:r w:rsidRPr="00152FB8">
        <w:rPr>
          <w:rFonts w:asciiTheme="majorBidi" w:hAnsiTheme="majorBidi" w:cstheme="majorBidi"/>
          <w:i/>
          <w:iCs/>
        </w:rPr>
        <w:t>2019 34th International Technical Conference on Circuits/Systems, Computers and Communications (ITC-CSCC)</w:t>
      </w:r>
      <w:r w:rsidRPr="00152FB8">
        <w:rPr>
          <w:rFonts w:asciiTheme="majorBidi" w:hAnsiTheme="majorBidi" w:cstheme="majorBidi"/>
        </w:rPr>
        <w:t>, IEEE, Jun. 2019, pp. 1–4. doi: 10.1109/ITC-CSCC.2019.8793331.</w:t>
      </w:r>
    </w:p>
    <w:p w14:paraId="526491DC" w14:textId="2DC3D9E2" w:rsidR="00D35519" w:rsidRPr="006E2642" w:rsidRDefault="00DF6CD1" w:rsidP="006E2642">
      <w:pPr>
        <w:pStyle w:val="a6"/>
        <w:rPr>
          <w:b/>
          <w:bCs/>
          <w:sz w:val="24"/>
          <w:szCs w:val="24"/>
        </w:rPr>
      </w:pPr>
      <w:r w:rsidRPr="006E2642">
        <w:rPr>
          <w:rFonts w:asciiTheme="majorBidi" w:hAnsiTheme="majorBidi" w:cstheme="majorBidi"/>
        </w:rPr>
        <w:br/>
      </w:r>
      <w:r w:rsidRPr="006E2642">
        <w:rPr>
          <w:b/>
          <w:bCs/>
          <w:sz w:val="24"/>
          <w:szCs w:val="24"/>
        </w:rPr>
        <w:br/>
      </w:r>
      <w:r w:rsidRPr="006E2642">
        <w:rPr>
          <w:b/>
          <w:bCs/>
          <w:sz w:val="24"/>
          <w:szCs w:val="24"/>
        </w:rPr>
        <w:br/>
      </w:r>
      <w:r w:rsidRPr="006E2642">
        <w:rPr>
          <w:b/>
          <w:bCs/>
          <w:sz w:val="24"/>
          <w:szCs w:val="24"/>
        </w:rPr>
        <w:br/>
      </w:r>
      <w:r w:rsidRPr="006E2642">
        <w:rPr>
          <w:b/>
          <w:bCs/>
          <w:sz w:val="24"/>
          <w:szCs w:val="24"/>
        </w:rPr>
        <w:br/>
      </w:r>
      <w:r w:rsidRPr="006E2642">
        <w:rPr>
          <w:b/>
          <w:bCs/>
          <w:sz w:val="24"/>
          <w:szCs w:val="24"/>
        </w:rPr>
        <w:br/>
      </w:r>
      <w:r w:rsidRPr="006E2642">
        <w:rPr>
          <w:b/>
          <w:bCs/>
          <w:sz w:val="24"/>
          <w:szCs w:val="24"/>
        </w:rPr>
        <w:br/>
      </w:r>
      <w:r w:rsidRPr="006E2642">
        <w:rPr>
          <w:b/>
          <w:bCs/>
          <w:sz w:val="24"/>
          <w:szCs w:val="24"/>
        </w:rPr>
        <w:br/>
      </w:r>
      <w:r w:rsidR="00D35519" w:rsidRPr="006E2642">
        <w:rPr>
          <w:b/>
          <w:bCs/>
          <w:sz w:val="24"/>
          <w:szCs w:val="24"/>
        </w:rPr>
        <w:t>Applications:</w:t>
      </w:r>
    </w:p>
    <w:p w14:paraId="4E014683" w14:textId="77777777" w:rsidR="007E7F7E" w:rsidRPr="007E7F7E" w:rsidRDefault="007E7F7E" w:rsidP="008616C7">
      <w:pPr>
        <w:pStyle w:val="a6"/>
        <w:numPr>
          <w:ilvl w:val="0"/>
          <w:numId w:val="7"/>
        </w:numPr>
        <w:spacing w:line="360" w:lineRule="auto"/>
        <w:rPr>
          <w:rFonts w:asciiTheme="majorBidi" w:hAnsiTheme="majorBidi" w:cstheme="majorBidi"/>
        </w:rPr>
      </w:pPr>
      <w:r w:rsidRPr="007E7F7E">
        <w:rPr>
          <w:rFonts w:asciiTheme="majorBidi" w:hAnsiTheme="majorBidi" w:cstheme="majorBidi"/>
        </w:rPr>
        <w:t>Voice recognition.</w:t>
      </w:r>
    </w:p>
    <w:p w14:paraId="21FAE83B" w14:textId="77777777" w:rsidR="007E7F7E" w:rsidRPr="007E7F7E" w:rsidRDefault="007E7F7E" w:rsidP="008616C7">
      <w:pPr>
        <w:spacing w:line="360" w:lineRule="auto"/>
        <w:rPr>
          <w:rFonts w:asciiTheme="majorBidi" w:hAnsiTheme="majorBidi" w:cstheme="majorBidi"/>
        </w:rPr>
      </w:pPr>
    </w:p>
    <w:p w14:paraId="31ABF4B4" w14:textId="77777777" w:rsidR="007E7F7E" w:rsidRPr="007E7F7E" w:rsidRDefault="007E7F7E" w:rsidP="008616C7">
      <w:pPr>
        <w:pStyle w:val="a6"/>
        <w:numPr>
          <w:ilvl w:val="0"/>
          <w:numId w:val="7"/>
        </w:numPr>
        <w:spacing w:line="360" w:lineRule="auto"/>
        <w:rPr>
          <w:rFonts w:asciiTheme="majorBidi" w:hAnsiTheme="majorBidi" w:cstheme="majorBidi"/>
        </w:rPr>
      </w:pPr>
      <w:r w:rsidRPr="007E7F7E">
        <w:rPr>
          <w:rFonts w:asciiTheme="majorBidi" w:hAnsiTheme="majorBidi" w:cstheme="majorBidi"/>
        </w:rPr>
        <w:t>Image recognition.</w:t>
      </w:r>
    </w:p>
    <w:p w14:paraId="2CD76BFE" w14:textId="77777777" w:rsidR="007E7F7E" w:rsidRPr="007E7F7E" w:rsidRDefault="007E7F7E" w:rsidP="008616C7">
      <w:pPr>
        <w:spacing w:line="360" w:lineRule="auto"/>
        <w:rPr>
          <w:rFonts w:asciiTheme="majorBidi" w:hAnsiTheme="majorBidi" w:cstheme="majorBidi"/>
        </w:rPr>
      </w:pPr>
    </w:p>
    <w:p w14:paraId="5F56B781" w14:textId="77777777" w:rsidR="007E7F7E" w:rsidRPr="007E7F7E" w:rsidRDefault="007E7F7E" w:rsidP="008616C7">
      <w:pPr>
        <w:pStyle w:val="a6"/>
        <w:numPr>
          <w:ilvl w:val="0"/>
          <w:numId w:val="7"/>
        </w:numPr>
        <w:spacing w:line="360" w:lineRule="auto"/>
        <w:rPr>
          <w:rFonts w:asciiTheme="majorBidi" w:hAnsiTheme="majorBidi" w:cstheme="majorBidi"/>
        </w:rPr>
      </w:pPr>
      <w:r w:rsidRPr="007E7F7E">
        <w:rPr>
          <w:rFonts w:asciiTheme="majorBidi" w:hAnsiTheme="majorBidi" w:cstheme="majorBidi"/>
        </w:rPr>
        <w:t>Natural Language Processing</w:t>
      </w:r>
    </w:p>
    <w:p w14:paraId="1CCAAD9A" w14:textId="77777777" w:rsidR="007E7F7E" w:rsidRPr="007E7F7E" w:rsidRDefault="007E7F7E" w:rsidP="008616C7">
      <w:pPr>
        <w:spacing w:line="360" w:lineRule="auto"/>
        <w:rPr>
          <w:rFonts w:asciiTheme="majorBidi" w:hAnsiTheme="majorBidi" w:cstheme="majorBidi"/>
        </w:rPr>
      </w:pPr>
    </w:p>
    <w:p w14:paraId="17D73185" w14:textId="13F9CF0D" w:rsidR="007E7F7E" w:rsidRPr="007E7F7E" w:rsidRDefault="007E7F7E" w:rsidP="008616C7">
      <w:pPr>
        <w:pStyle w:val="a6"/>
        <w:numPr>
          <w:ilvl w:val="0"/>
          <w:numId w:val="7"/>
        </w:numPr>
        <w:spacing w:line="360" w:lineRule="auto"/>
        <w:rPr>
          <w:rFonts w:asciiTheme="majorBidi" w:hAnsiTheme="majorBidi" w:cstheme="majorBidi"/>
        </w:rPr>
      </w:pPr>
      <w:r w:rsidRPr="007E7F7E">
        <w:rPr>
          <w:rFonts w:asciiTheme="majorBidi" w:hAnsiTheme="majorBidi" w:cstheme="majorBidi"/>
        </w:rPr>
        <w:t>Sentiment analysis.</w:t>
      </w:r>
    </w:p>
    <w:p w14:paraId="7E5F9684" w14:textId="77777777" w:rsidR="008616C7" w:rsidRPr="008616C7" w:rsidRDefault="008616C7" w:rsidP="008616C7">
      <w:pPr>
        <w:pStyle w:val="a6"/>
        <w:spacing w:line="360" w:lineRule="auto"/>
        <w:rPr>
          <w:rFonts w:asciiTheme="majorBidi" w:hAnsiTheme="majorBidi" w:cstheme="majorBidi"/>
        </w:rPr>
      </w:pPr>
    </w:p>
    <w:p w14:paraId="2D5704CA" w14:textId="77777777" w:rsidR="008616C7" w:rsidRPr="008616C7" w:rsidRDefault="008616C7" w:rsidP="008616C7">
      <w:pPr>
        <w:pStyle w:val="a6"/>
        <w:spacing w:line="360" w:lineRule="auto"/>
        <w:rPr>
          <w:rFonts w:asciiTheme="majorBidi" w:hAnsiTheme="majorBidi" w:cstheme="majorBidi"/>
        </w:rPr>
      </w:pPr>
    </w:p>
    <w:p w14:paraId="242636F4" w14:textId="77777777" w:rsidR="00D77EFE" w:rsidRDefault="007E7F7E" w:rsidP="008616C7">
      <w:pPr>
        <w:pStyle w:val="a6"/>
        <w:numPr>
          <w:ilvl w:val="0"/>
          <w:numId w:val="7"/>
        </w:numPr>
        <w:spacing w:line="360" w:lineRule="auto"/>
        <w:rPr>
          <w:b/>
          <w:bCs/>
          <w:sz w:val="24"/>
          <w:szCs w:val="24"/>
        </w:rPr>
      </w:pPr>
      <w:r w:rsidRPr="007E7F7E">
        <w:rPr>
          <w:rFonts w:asciiTheme="majorBidi" w:hAnsiTheme="majorBidi" w:cstheme="majorBidi"/>
        </w:rPr>
        <w:t>Deep neural network.</w:t>
      </w:r>
      <w:r w:rsidR="00DF6CD1">
        <w:rPr>
          <w:b/>
          <w:bCs/>
          <w:sz w:val="24"/>
          <w:szCs w:val="24"/>
        </w:rPr>
        <w:br/>
      </w:r>
    </w:p>
    <w:p w14:paraId="30EEC34E" w14:textId="77777777" w:rsidR="00D77EFE" w:rsidRDefault="00D77EFE" w:rsidP="00D77EFE">
      <w:pPr>
        <w:spacing w:line="360" w:lineRule="auto"/>
        <w:ind w:left="360"/>
        <w:rPr>
          <w:b/>
          <w:bCs/>
          <w:sz w:val="24"/>
          <w:szCs w:val="24"/>
        </w:rPr>
      </w:pPr>
    </w:p>
    <w:p w14:paraId="331616A0" w14:textId="77777777" w:rsidR="00D77EFE" w:rsidRDefault="00D77EFE" w:rsidP="00D77EFE">
      <w:pPr>
        <w:spacing w:line="360" w:lineRule="auto"/>
        <w:ind w:left="360"/>
        <w:rPr>
          <w:b/>
          <w:bCs/>
          <w:sz w:val="24"/>
          <w:szCs w:val="24"/>
        </w:rPr>
      </w:pPr>
      <w:r>
        <w:rPr>
          <w:b/>
          <w:bCs/>
          <w:sz w:val="24"/>
          <w:szCs w:val="24"/>
        </w:rPr>
        <w:t>The code:</w:t>
      </w:r>
    </w:p>
    <w:p w14:paraId="44E49053" w14:textId="77777777" w:rsidR="007E5EC5" w:rsidRPr="007E5EC5" w:rsidRDefault="007E5EC5" w:rsidP="007E5EC5">
      <w:pPr>
        <w:shd w:val="clear" w:color="auto" w:fill="2F2F2F"/>
        <w:spacing w:after="0" w:line="240" w:lineRule="auto"/>
        <w:rPr>
          <w:rFonts w:ascii="Consolas" w:eastAsia="Times New Roman" w:hAnsi="Consolas" w:cs="Times New Roman"/>
          <w:color w:val="AAAAAA"/>
          <w:kern w:val="0"/>
          <w:sz w:val="20"/>
          <w:szCs w:val="20"/>
          <w14:ligatures w14:val="none"/>
        </w:rPr>
      </w:pPr>
      <w:r w:rsidRPr="007E5EC5">
        <w:rPr>
          <w:rFonts w:ascii="Consolas" w:eastAsia="Times New Roman" w:hAnsi="Consolas" w:cs="Times New Roman"/>
          <w:color w:val="CC6C1D"/>
          <w:kern w:val="0"/>
          <w:sz w:val="20"/>
          <w:szCs w:val="20"/>
          <w:u w:val="single"/>
          <w14:ligatures w14:val="none"/>
        </w:rPr>
        <w:t>import</w:t>
      </w:r>
      <w:r w:rsidRPr="007E5EC5">
        <w:rPr>
          <w:rFonts w:ascii="Consolas" w:eastAsia="Times New Roman" w:hAnsi="Consolas" w:cs="Times New Roman"/>
          <w:color w:val="D9E8F7"/>
          <w:kern w:val="0"/>
          <w:sz w:val="20"/>
          <w:szCs w:val="20"/>
          <w:u w:val="single"/>
          <w14:ligatures w14:val="none"/>
        </w:rPr>
        <w:t xml:space="preserve"> </w:t>
      </w:r>
      <w:proofErr w:type="spellStart"/>
      <w:r w:rsidRPr="007E5EC5">
        <w:rPr>
          <w:rFonts w:ascii="Consolas" w:eastAsia="Times New Roman" w:hAnsi="Consolas" w:cs="Times New Roman"/>
          <w:color w:val="D9E8F7"/>
          <w:kern w:val="0"/>
          <w:sz w:val="20"/>
          <w:szCs w:val="20"/>
          <w:u w:val="single"/>
          <w14:ligatures w14:val="none"/>
        </w:rPr>
        <w:t>tensorflow</w:t>
      </w:r>
      <w:proofErr w:type="spellEnd"/>
      <w:r w:rsidRPr="007E5EC5">
        <w:rPr>
          <w:rFonts w:ascii="Consolas" w:eastAsia="Times New Roman" w:hAnsi="Consolas" w:cs="Times New Roman"/>
          <w:color w:val="D9E8F7"/>
          <w:kern w:val="0"/>
          <w:sz w:val="20"/>
          <w:szCs w:val="20"/>
          <w:u w:val="single"/>
          <w14:ligatures w14:val="none"/>
        </w:rPr>
        <w:t xml:space="preserve"> as </w:t>
      </w:r>
      <w:proofErr w:type="spellStart"/>
      <w:proofErr w:type="gramStart"/>
      <w:r w:rsidRPr="007E5EC5">
        <w:rPr>
          <w:rFonts w:ascii="Consolas" w:eastAsia="Times New Roman" w:hAnsi="Consolas" w:cs="Times New Roman"/>
          <w:color w:val="D9E8F7"/>
          <w:kern w:val="0"/>
          <w:sz w:val="20"/>
          <w:szCs w:val="20"/>
          <w:u w:val="single"/>
          <w14:ligatures w14:val="none"/>
        </w:rPr>
        <w:t>tf</w:t>
      </w:r>
      <w:proofErr w:type="spellEnd"/>
      <w:proofErr w:type="gramEnd"/>
    </w:p>
    <w:p w14:paraId="0F81A502" w14:textId="77777777" w:rsidR="007E5EC5" w:rsidRPr="007E5EC5" w:rsidRDefault="007E5EC5" w:rsidP="007E5EC5">
      <w:pPr>
        <w:shd w:val="clear" w:color="auto" w:fill="2F2F2F"/>
        <w:spacing w:after="0" w:line="240" w:lineRule="auto"/>
        <w:rPr>
          <w:rFonts w:ascii="Consolas" w:eastAsia="Times New Roman" w:hAnsi="Consolas" w:cs="Times New Roman"/>
          <w:color w:val="AAAAAA"/>
          <w:kern w:val="0"/>
          <w:sz w:val="20"/>
          <w:szCs w:val="20"/>
          <w14:ligatures w14:val="none"/>
        </w:rPr>
      </w:pPr>
      <w:r w:rsidRPr="007E5EC5">
        <w:rPr>
          <w:rFonts w:ascii="Consolas" w:eastAsia="Times New Roman" w:hAnsi="Consolas" w:cs="Times New Roman"/>
          <w:color w:val="CC6C1D"/>
          <w:kern w:val="0"/>
          <w:sz w:val="20"/>
          <w:szCs w:val="20"/>
          <w:u w:val="single"/>
          <w14:ligatures w14:val="none"/>
        </w:rPr>
        <w:t>import</w:t>
      </w:r>
      <w:r w:rsidRPr="007E5EC5">
        <w:rPr>
          <w:rFonts w:ascii="Consolas" w:eastAsia="Times New Roman" w:hAnsi="Consolas" w:cs="Times New Roman"/>
          <w:color w:val="D9E8F7"/>
          <w:kern w:val="0"/>
          <w:sz w:val="20"/>
          <w:szCs w:val="20"/>
          <w:u w:val="single"/>
          <w14:ligatures w14:val="none"/>
        </w:rPr>
        <w:t xml:space="preserve"> </w:t>
      </w:r>
      <w:proofErr w:type="spellStart"/>
      <w:r w:rsidRPr="007E5EC5">
        <w:rPr>
          <w:rFonts w:ascii="Consolas" w:eastAsia="Times New Roman" w:hAnsi="Consolas" w:cs="Times New Roman"/>
          <w:color w:val="D9E8F7"/>
          <w:kern w:val="0"/>
          <w:sz w:val="20"/>
          <w:szCs w:val="20"/>
          <w:u w:val="single"/>
          <w14:ligatures w14:val="none"/>
        </w:rPr>
        <w:t>numpy</w:t>
      </w:r>
      <w:proofErr w:type="spellEnd"/>
      <w:r w:rsidRPr="007E5EC5">
        <w:rPr>
          <w:rFonts w:ascii="Consolas" w:eastAsia="Times New Roman" w:hAnsi="Consolas" w:cs="Times New Roman"/>
          <w:color w:val="D9E8F7"/>
          <w:kern w:val="0"/>
          <w:sz w:val="20"/>
          <w:szCs w:val="20"/>
          <w:u w:val="single"/>
          <w14:ligatures w14:val="none"/>
        </w:rPr>
        <w:t xml:space="preserve"> as </w:t>
      </w:r>
      <w:proofErr w:type="gramStart"/>
      <w:r w:rsidRPr="007E5EC5">
        <w:rPr>
          <w:rFonts w:ascii="Consolas" w:eastAsia="Times New Roman" w:hAnsi="Consolas" w:cs="Times New Roman"/>
          <w:color w:val="D9E8F7"/>
          <w:kern w:val="0"/>
          <w:sz w:val="20"/>
          <w:szCs w:val="20"/>
          <w:u w:val="single"/>
          <w14:ligatures w14:val="none"/>
        </w:rPr>
        <w:t>np</w:t>
      </w:r>
      <w:proofErr w:type="gramEnd"/>
    </w:p>
    <w:p w14:paraId="7BA403EE" w14:textId="77777777" w:rsidR="007E5EC5" w:rsidRPr="007E5EC5" w:rsidRDefault="007E5EC5" w:rsidP="007E5EC5">
      <w:pPr>
        <w:shd w:val="clear" w:color="auto" w:fill="2F2F2F"/>
        <w:spacing w:after="0" w:line="240" w:lineRule="auto"/>
        <w:rPr>
          <w:rFonts w:ascii="Consolas" w:eastAsia="Times New Roman" w:hAnsi="Consolas" w:cs="Times New Roman"/>
          <w:color w:val="AAAAAA"/>
          <w:kern w:val="0"/>
          <w:sz w:val="20"/>
          <w:szCs w:val="20"/>
          <w14:ligatures w14:val="none"/>
        </w:rPr>
      </w:pPr>
      <w:r w:rsidRPr="007E5EC5">
        <w:rPr>
          <w:rFonts w:ascii="Consolas" w:eastAsia="Times New Roman" w:hAnsi="Consolas" w:cs="Times New Roman"/>
          <w:color w:val="D9E8F7"/>
          <w:kern w:val="0"/>
          <w:sz w:val="20"/>
          <w:szCs w:val="20"/>
          <w:u w:val="single"/>
          <w14:ligatures w14:val="none"/>
        </w:rPr>
        <w:t xml:space="preserve">from </w:t>
      </w:r>
      <w:proofErr w:type="spellStart"/>
      <w:r w:rsidRPr="007E5EC5">
        <w:rPr>
          <w:rFonts w:ascii="Consolas" w:eastAsia="Times New Roman" w:hAnsi="Consolas" w:cs="Times New Roman"/>
          <w:color w:val="D9E8F7"/>
          <w:kern w:val="0"/>
          <w:sz w:val="20"/>
          <w:szCs w:val="20"/>
          <w:u w:val="single"/>
          <w14:ligatures w14:val="none"/>
        </w:rPr>
        <w:t>tensorflow</w:t>
      </w:r>
      <w:proofErr w:type="spellEnd"/>
      <w:r w:rsidRPr="007E5EC5">
        <w:rPr>
          <w:rFonts w:ascii="Consolas" w:eastAsia="Times New Roman" w:hAnsi="Consolas" w:cs="Times New Roman"/>
          <w:color w:val="D9E8F7"/>
          <w:kern w:val="0"/>
          <w:sz w:val="20"/>
          <w:szCs w:val="20"/>
          <w:u w:val="single"/>
          <w14:ligatures w14:val="none"/>
        </w:rPr>
        <w:t xml:space="preserve"> </w:t>
      </w:r>
      <w:r w:rsidRPr="007E5EC5">
        <w:rPr>
          <w:rFonts w:ascii="Consolas" w:eastAsia="Times New Roman" w:hAnsi="Consolas" w:cs="Times New Roman"/>
          <w:color w:val="CC6C1D"/>
          <w:kern w:val="0"/>
          <w:sz w:val="20"/>
          <w:szCs w:val="20"/>
          <w:u w:val="single"/>
          <w14:ligatures w14:val="none"/>
        </w:rPr>
        <w:t>import</w:t>
      </w:r>
      <w:r w:rsidRPr="007E5EC5">
        <w:rPr>
          <w:rFonts w:ascii="Consolas" w:eastAsia="Times New Roman" w:hAnsi="Consolas" w:cs="Times New Roman"/>
          <w:color w:val="D9E8F7"/>
          <w:kern w:val="0"/>
          <w:sz w:val="20"/>
          <w:szCs w:val="20"/>
          <w:u w:val="single"/>
          <w14:ligatures w14:val="none"/>
        </w:rPr>
        <w:t xml:space="preserve"> </w:t>
      </w:r>
      <w:proofErr w:type="spellStart"/>
      <w:r w:rsidRPr="007E5EC5">
        <w:rPr>
          <w:rFonts w:ascii="Consolas" w:eastAsia="Times New Roman" w:hAnsi="Consolas" w:cs="Times New Roman"/>
          <w:color w:val="D9E8F7"/>
          <w:kern w:val="0"/>
          <w:sz w:val="20"/>
          <w:szCs w:val="20"/>
          <w:u w:val="single"/>
          <w14:ligatures w14:val="none"/>
        </w:rPr>
        <w:t>keras</w:t>
      </w:r>
      <w:proofErr w:type="spellEnd"/>
    </w:p>
    <w:p w14:paraId="5E37C93B" w14:textId="77777777" w:rsidR="007E5EC5" w:rsidRPr="007E5EC5" w:rsidRDefault="007E5EC5" w:rsidP="007E5EC5">
      <w:pPr>
        <w:shd w:val="clear" w:color="auto" w:fill="2F2F2F"/>
        <w:spacing w:after="0" w:line="240" w:lineRule="auto"/>
        <w:rPr>
          <w:rFonts w:ascii="Consolas" w:eastAsia="Times New Roman" w:hAnsi="Consolas" w:cs="Times New Roman"/>
          <w:color w:val="AAAAAA"/>
          <w:kern w:val="0"/>
          <w:sz w:val="20"/>
          <w:szCs w:val="20"/>
          <w14:ligatures w14:val="none"/>
        </w:rPr>
      </w:pPr>
    </w:p>
    <w:p w14:paraId="1D2FBB5F" w14:textId="77777777" w:rsidR="007E5EC5" w:rsidRPr="007E5EC5" w:rsidRDefault="007E5EC5" w:rsidP="007E5EC5">
      <w:pPr>
        <w:shd w:val="clear" w:color="auto" w:fill="2F2F2F"/>
        <w:spacing w:after="0" w:line="240" w:lineRule="auto"/>
        <w:rPr>
          <w:rFonts w:ascii="Consolas" w:eastAsia="Times New Roman" w:hAnsi="Consolas" w:cs="Times New Roman"/>
          <w:color w:val="AAAAAA"/>
          <w:kern w:val="0"/>
          <w:sz w:val="20"/>
          <w:szCs w:val="20"/>
          <w14:ligatures w14:val="none"/>
        </w:rPr>
      </w:pPr>
      <w:r w:rsidRPr="007E5EC5">
        <w:rPr>
          <w:rFonts w:ascii="Consolas" w:eastAsia="Times New Roman" w:hAnsi="Consolas" w:cs="Times New Roman"/>
          <w:color w:val="D9E8F7"/>
          <w:kern w:val="0"/>
          <w:sz w:val="20"/>
          <w:szCs w:val="20"/>
          <w:u w:val="single"/>
          <w14:ligatures w14:val="none"/>
        </w:rPr>
        <w:t xml:space="preserve">model </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 xml:space="preserve"> </w:t>
      </w:r>
      <w:proofErr w:type="spellStart"/>
      <w:r w:rsidRPr="007E5EC5">
        <w:rPr>
          <w:rFonts w:ascii="Consolas" w:eastAsia="Times New Roman" w:hAnsi="Consolas" w:cs="Times New Roman"/>
          <w:color w:val="D9E8F7"/>
          <w:kern w:val="0"/>
          <w:sz w:val="20"/>
          <w:szCs w:val="20"/>
          <w:u w:val="single"/>
          <w14:ligatures w14:val="none"/>
        </w:rPr>
        <w:t>tf</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keras</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Sequential</w:t>
      </w:r>
      <w:proofErr w:type="spellEnd"/>
      <w:r w:rsidRPr="007E5EC5">
        <w:rPr>
          <w:rFonts w:ascii="Consolas" w:eastAsia="Times New Roman" w:hAnsi="Consolas" w:cs="Times New Roman"/>
          <w:color w:val="F9FAF4"/>
          <w:kern w:val="0"/>
          <w:sz w:val="20"/>
          <w:szCs w:val="20"/>
          <w:u w:val="single"/>
          <w14:ligatures w14:val="none"/>
        </w:rPr>
        <w:t>([</w:t>
      </w:r>
      <w:proofErr w:type="spellStart"/>
      <w:r w:rsidRPr="007E5EC5">
        <w:rPr>
          <w:rFonts w:ascii="Consolas" w:eastAsia="Times New Roman" w:hAnsi="Consolas" w:cs="Times New Roman"/>
          <w:color w:val="D9E8F7"/>
          <w:kern w:val="0"/>
          <w:sz w:val="20"/>
          <w:szCs w:val="20"/>
          <w:u w:val="single"/>
          <w14:ligatures w14:val="none"/>
        </w:rPr>
        <w:t>keras</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layers</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Dense</w:t>
      </w:r>
      <w:proofErr w:type="spellEnd"/>
      <w:r w:rsidRPr="007E5EC5">
        <w:rPr>
          <w:rFonts w:ascii="Consolas" w:eastAsia="Times New Roman" w:hAnsi="Consolas" w:cs="Times New Roman"/>
          <w:color w:val="F9FAF4"/>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units</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1</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 xml:space="preserve"> </w:t>
      </w:r>
      <w:proofErr w:type="spellStart"/>
      <w:r w:rsidRPr="007E5EC5">
        <w:rPr>
          <w:rFonts w:ascii="Consolas" w:eastAsia="Times New Roman" w:hAnsi="Consolas" w:cs="Times New Roman"/>
          <w:color w:val="D9E8F7"/>
          <w:kern w:val="0"/>
          <w:sz w:val="20"/>
          <w:szCs w:val="20"/>
          <w:u w:val="single"/>
          <w14:ligatures w14:val="none"/>
        </w:rPr>
        <w:t>input_shape</w:t>
      </w:r>
      <w:proofErr w:type="spellEnd"/>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F9FAF4"/>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1</w:t>
      </w:r>
      <w:r w:rsidRPr="007E5EC5">
        <w:rPr>
          <w:rFonts w:ascii="Consolas" w:eastAsia="Times New Roman" w:hAnsi="Consolas" w:cs="Times New Roman"/>
          <w:color w:val="F9FAF4"/>
          <w:kern w:val="0"/>
          <w:sz w:val="20"/>
          <w:szCs w:val="20"/>
          <w:u w:val="single"/>
          <w14:ligatures w14:val="none"/>
        </w:rPr>
        <w:t>])])</w:t>
      </w:r>
    </w:p>
    <w:p w14:paraId="4B33E44F" w14:textId="77777777" w:rsidR="007E5EC5" w:rsidRPr="007E5EC5" w:rsidRDefault="007E5EC5" w:rsidP="007E5EC5">
      <w:pPr>
        <w:shd w:val="clear" w:color="auto" w:fill="2F2F2F"/>
        <w:spacing w:after="0" w:line="240" w:lineRule="auto"/>
        <w:rPr>
          <w:rFonts w:ascii="Consolas" w:eastAsia="Times New Roman" w:hAnsi="Consolas" w:cs="Times New Roman"/>
          <w:color w:val="AAAAAA"/>
          <w:kern w:val="0"/>
          <w:sz w:val="20"/>
          <w:szCs w:val="20"/>
          <w14:ligatures w14:val="none"/>
        </w:rPr>
      </w:pPr>
    </w:p>
    <w:p w14:paraId="20CA7867" w14:textId="77777777" w:rsidR="007E5EC5" w:rsidRPr="007E5EC5" w:rsidRDefault="007E5EC5" w:rsidP="007E5EC5">
      <w:pPr>
        <w:shd w:val="clear" w:color="auto" w:fill="2F2F2F"/>
        <w:spacing w:after="0" w:line="240" w:lineRule="auto"/>
        <w:rPr>
          <w:rFonts w:ascii="Consolas" w:eastAsia="Times New Roman" w:hAnsi="Consolas" w:cs="Times New Roman"/>
          <w:color w:val="AAAAAA"/>
          <w:kern w:val="0"/>
          <w:sz w:val="20"/>
          <w:szCs w:val="20"/>
          <w14:ligatures w14:val="none"/>
        </w:rPr>
      </w:pPr>
      <w:proofErr w:type="spellStart"/>
      <w:r w:rsidRPr="007E5EC5">
        <w:rPr>
          <w:rFonts w:ascii="Consolas" w:eastAsia="Times New Roman" w:hAnsi="Consolas" w:cs="Times New Roman"/>
          <w:color w:val="D9E8F7"/>
          <w:kern w:val="0"/>
          <w:sz w:val="20"/>
          <w:szCs w:val="20"/>
          <w:u w:val="single"/>
          <w14:ligatures w14:val="none"/>
        </w:rPr>
        <w:t>model</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compile</w:t>
      </w:r>
      <w:proofErr w:type="spellEnd"/>
      <w:r w:rsidRPr="007E5EC5">
        <w:rPr>
          <w:rFonts w:ascii="Consolas" w:eastAsia="Times New Roman" w:hAnsi="Consolas" w:cs="Times New Roman"/>
          <w:color w:val="F9FAF4"/>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optimizer</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17C6A3"/>
          <w:kern w:val="0"/>
          <w:sz w:val="20"/>
          <w:szCs w:val="20"/>
          <w:u w:val="single"/>
          <w14:ligatures w14:val="none"/>
        </w:rPr>
        <w:t>'</w:t>
      </w:r>
      <w:proofErr w:type="spellStart"/>
      <w:r w:rsidRPr="007E5EC5">
        <w:rPr>
          <w:rFonts w:ascii="Consolas" w:eastAsia="Times New Roman" w:hAnsi="Consolas" w:cs="Times New Roman"/>
          <w:color w:val="17C6A3"/>
          <w:kern w:val="0"/>
          <w:sz w:val="20"/>
          <w:szCs w:val="20"/>
          <w:u w:val="single"/>
          <w14:ligatures w14:val="none"/>
        </w:rPr>
        <w:t>sgd</w:t>
      </w:r>
      <w:proofErr w:type="spellEnd"/>
      <w:r w:rsidRPr="007E5EC5">
        <w:rPr>
          <w:rFonts w:ascii="Consolas" w:eastAsia="Times New Roman" w:hAnsi="Consolas" w:cs="Times New Roman"/>
          <w:color w:val="17C6A3"/>
          <w:kern w:val="0"/>
          <w:sz w:val="20"/>
          <w:szCs w:val="20"/>
          <w:u w:val="single"/>
          <w14:ligatures w14:val="none"/>
        </w:rPr>
        <w:t>'</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 xml:space="preserve"> loss</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17C6A3"/>
          <w:kern w:val="0"/>
          <w:sz w:val="20"/>
          <w:szCs w:val="20"/>
          <w:u w:val="single"/>
          <w14:ligatures w14:val="none"/>
        </w:rPr>
        <w:t>'</w:t>
      </w:r>
      <w:proofErr w:type="spellStart"/>
      <w:r w:rsidRPr="007E5EC5">
        <w:rPr>
          <w:rFonts w:ascii="Consolas" w:eastAsia="Times New Roman" w:hAnsi="Consolas" w:cs="Times New Roman"/>
          <w:color w:val="17C6A3"/>
          <w:kern w:val="0"/>
          <w:sz w:val="20"/>
          <w:szCs w:val="20"/>
          <w:u w:val="single"/>
          <w14:ligatures w14:val="none"/>
        </w:rPr>
        <w:t>mean_squared_error</w:t>
      </w:r>
      <w:proofErr w:type="spellEnd"/>
      <w:r w:rsidRPr="007E5EC5">
        <w:rPr>
          <w:rFonts w:ascii="Consolas" w:eastAsia="Times New Roman" w:hAnsi="Consolas" w:cs="Times New Roman"/>
          <w:color w:val="17C6A3"/>
          <w:kern w:val="0"/>
          <w:sz w:val="20"/>
          <w:szCs w:val="20"/>
          <w:u w:val="single"/>
          <w14:ligatures w14:val="none"/>
        </w:rPr>
        <w:t>'</w:t>
      </w:r>
      <w:r w:rsidRPr="007E5EC5">
        <w:rPr>
          <w:rFonts w:ascii="Consolas" w:eastAsia="Times New Roman" w:hAnsi="Consolas" w:cs="Times New Roman"/>
          <w:color w:val="F9FAF4"/>
          <w:kern w:val="0"/>
          <w:sz w:val="20"/>
          <w:szCs w:val="20"/>
          <w:u w:val="single"/>
          <w14:ligatures w14:val="none"/>
        </w:rPr>
        <w:t>)</w:t>
      </w:r>
    </w:p>
    <w:p w14:paraId="1279C8C2" w14:textId="77777777" w:rsidR="007E5EC5" w:rsidRPr="007E5EC5" w:rsidRDefault="007E5EC5" w:rsidP="007E5EC5">
      <w:pPr>
        <w:shd w:val="clear" w:color="auto" w:fill="2F2F2F"/>
        <w:spacing w:after="0" w:line="240" w:lineRule="auto"/>
        <w:rPr>
          <w:rFonts w:ascii="Consolas" w:eastAsia="Times New Roman" w:hAnsi="Consolas" w:cs="Times New Roman"/>
          <w:color w:val="AAAAAA"/>
          <w:kern w:val="0"/>
          <w:sz w:val="20"/>
          <w:szCs w:val="20"/>
          <w14:ligatures w14:val="none"/>
        </w:rPr>
      </w:pPr>
    </w:p>
    <w:p w14:paraId="65177CF0" w14:textId="77777777" w:rsidR="007E5EC5" w:rsidRPr="007E5EC5" w:rsidRDefault="007E5EC5" w:rsidP="007E5EC5">
      <w:pPr>
        <w:shd w:val="clear" w:color="auto" w:fill="2F2F2F"/>
        <w:spacing w:after="0" w:line="240" w:lineRule="auto"/>
        <w:rPr>
          <w:rFonts w:ascii="Consolas" w:eastAsia="Times New Roman" w:hAnsi="Consolas" w:cs="Times New Roman"/>
          <w:color w:val="AAAAAA"/>
          <w:kern w:val="0"/>
          <w:sz w:val="20"/>
          <w:szCs w:val="20"/>
          <w14:ligatures w14:val="none"/>
        </w:rPr>
      </w:pPr>
      <w:r w:rsidRPr="007E5EC5">
        <w:rPr>
          <w:rFonts w:ascii="Consolas" w:eastAsia="Times New Roman" w:hAnsi="Consolas" w:cs="Times New Roman"/>
          <w:color w:val="D9E8F7"/>
          <w:kern w:val="0"/>
          <w:sz w:val="20"/>
          <w:szCs w:val="20"/>
          <w:u w:val="single"/>
          <w14:ligatures w14:val="none"/>
        </w:rPr>
        <w:t xml:space="preserve">x </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 xml:space="preserve"> </w:t>
      </w:r>
      <w:proofErr w:type="spellStart"/>
      <w:r w:rsidRPr="007E5EC5">
        <w:rPr>
          <w:rFonts w:ascii="Consolas" w:eastAsia="Times New Roman" w:hAnsi="Consolas" w:cs="Times New Roman"/>
          <w:color w:val="D9E8F7"/>
          <w:kern w:val="0"/>
          <w:sz w:val="20"/>
          <w:szCs w:val="20"/>
          <w:u w:val="single"/>
          <w14:ligatures w14:val="none"/>
        </w:rPr>
        <w:t>np</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array</w:t>
      </w:r>
      <w:proofErr w:type="spellEnd"/>
      <w:r w:rsidRPr="007E5EC5">
        <w:rPr>
          <w:rFonts w:ascii="Consolas" w:eastAsia="Times New Roman" w:hAnsi="Consolas" w:cs="Times New Roman"/>
          <w:color w:val="F9FAF4"/>
          <w:kern w:val="0"/>
          <w:sz w:val="20"/>
          <w:szCs w:val="20"/>
          <w:u w:val="single"/>
          <w14:ligatures w14:val="none"/>
        </w:rPr>
        <w:t>([</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1</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0</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 xml:space="preserve">  0</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0</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 xml:space="preserve"> 1</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0</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 xml:space="preserve"> 2</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0</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 xml:space="preserve"> 3</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0</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 xml:space="preserve"> 4</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0</w:t>
      </w:r>
      <w:r w:rsidRPr="007E5EC5">
        <w:rPr>
          <w:rFonts w:ascii="Consolas" w:eastAsia="Times New Roman" w:hAnsi="Consolas" w:cs="Times New Roman"/>
          <w:color w:val="F9FAF4"/>
          <w:kern w:val="0"/>
          <w:sz w:val="20"/>
          <w:szCs w:val="20"/>
          <w:u w:val="single"/>
          <w14:ligatures w14:val="none"/>
        </w:rPr>
        <w:t>]</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 xml:space="preserve"> </w:t>
      </w:r>
      <w:proofErr w:type="spellStart"/>
      <w:r w:rsidRPr="007E5EC5">
        <w:rPr>
          <w:rFonts w:ascii="Consolas" w:eastAsia="Times New Roman" w:hAnsi="Consolas" w:cs="Times New Roman"/>
          <w:color w:val="D9E8F7"/>
          <w:kern w:val="0"/>
          <w:sz w:val="20"/>
          <w:szCs w:val="20"/>
          <w:u w:val="single"/>
          <w14:ligatures w14:val="none"/>
        </w:rPr>
        <w:t>dtype</w:t>
      </w:r>
      <w:proofErr w:type="spellEnd"/>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CC6C1D"/>
          <w:kern w:val="0"/>
          <w:sz w:val="20"/>
          <w:szCs w:val="20"/>
          <w:u w:val="single"/>
          <w14:ligatures w14:val="none"/>
        </w:rPr>
        <w:t>float</w:t>
      </w:r>
      <w:r w:rsidRPr="007E5EC5">
        <w:rPr>
          <w:rFonts w:ascii="Consolas" w:eastAsia="Times New Roman" w:hAnsi="Consolas" w:cs="Times New Roman"/>
          <w:color w:val="F9FAF4"/>
          <w:kern w:val="0"/>
          <w:sz w:val="20"/>
          <w:szCs w:val="20"/>
          <w:u w:val="single"/>
          <w14:ligatures w14:val="none"/>
        </w:rPr>
        <w:t>)</w:t>
      </w:r>
    </w:p>
    <w:p w14:paraId="5120E172" w14:textId="77777777" w:rsidR="007E5EC5" w:rsidRPr="007E5EC5" w:rsidRDefault="007E5EC5" w:rsidP="007E5EC5">
      <w:pPr>
        <w:shd w:val="clear" w:color="auto" w:fill="2F2F2F"/>
        <w:spacing w:after="0" w:line="240" w:lineRule="auto"/>
        <w:rPr>
          <w:rFonts w:ascii="Consolas" w:eastAsia="Times New Roman" w:hAnsi="Consolas" w:cs="Times New Roman"/>
          <w:color w:val="AAAAAA"/>
          <w:kern w:val="0"/>
          <w:sz w:val="20"/>
          <w:szCs w:val="20"/>
          <w14:ligatures w14:val="none"/>
        </w:rPr>
      </w:pPr>
      <w:r w:rsidRPr="007E5EC5">
        <w:rPr>
          <w:rFonts w:ascii="Consolas" w:eastAsia="Times New Roman" w:hAnsi="Consolas" w:cs="Times New Roman"/>
          <w:color w:val="D9E8F7"/>
          <w:kern w:val="0"/>
          <w:sz w:val="20"/>
          <w:szCs w:val="20"/>
          <w:u w:val="single"/>
          <w14:ligatures w14:val="none"/>
        </w:rPr>
        <w:t xml:space="preserve">y </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 xml:space="preserve"> </w:t>
      </w:r>
      <w:proofErr w:type="spellStart"/>
      <w:r w:rsidRPr="007E5EC5">
        <w:rPr>
          <w:rFonts w:ascii="Consolas" w:eastAsia="Times New Roman" w:hAnsi="Consolas" w:cs="Times New Roman"/>
          <w:color w:val="D9E8F7"/>
          <w:kern w:val="0"/>
          <w:sz w:val="20"/>
          <w:szCs w:val="20"/>
          <w:u w:val="single"/>
          <w14:ligatures w14:val="none"/>
        </w:rPr>
        <w:t>np</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array</w:t>
      </w:r>
      <w:proofErr w:type="spellEnd"/>
      <w:r w:rsidRPr="007E5EC5">
        <w:rPr>
          <w:rFonts w:ascii="Consolas" w:eastAsia="Times New Roman" w:hAnsi="Consolas" w:cs="Times New Roman"/>
          <w:color w:val="F9FAF4"/>
          <w:kern w:val="0"/>
          <w:sz w:val="20"/>
          <w:szCs w:val="20"/>
          <w:u w:val="single"/>
          <w14:ligatures w14:val="none"/>
        </w:rPr>
        <w:t>([</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4</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0</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 xml:space="preserve"> </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2</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0</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 xml:space="preserve"> 0</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0</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 xml:space="preserve"> 2</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0</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 xml:space="preserve"> 4</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0</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 xml:space="preserve"> 6</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0</w:t>
      </w:r>
      <w:r w:rsidRPr="007E5EC5">
        <w:rPr>
          <w:rFonts w:ascii="Consolas" w:eastAsia="Times New Roman" w:hAnsi="Consolas" w:cs="Times New Roman"/>
          <w:color w:val="F9FAF4"/>
          <w:kern w:val="0"/>
          <w:sz w:val="20"/>
          <w:szCs w:val="20"/>
          <w:u w:val="single"/>
          <w14:ligatures w14:val="none"/>
        </w:rPr>
        <w:t>]</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 xml:space="preserve"> </w:t>
      </w:r>
      <w:proofErr w:type="spellStart"/>
      <w:r w:rsidRPr="007E5EC5">
        <w:rPr>
          <w:rFonts w:ascii="Consolas" w:eastAsia="Times New Roman" w:hAnsi="Consolas" w:cs="Times New Roman"/>
          <w:color w:val="D9E8F7"/>
          <w:kern w:val="0"/>
          <w:sz w:val="20"/>
          <w:szCs w:val="20"/>
          <w:u w:val="single"/>
          <w14:ligatures w14:val="none"/>
        </w:rPr>
        <w:t>dtype</w:t>
      </w:r>
      <w:proofErr w:type="spellEnd"/>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CC6C1D"/>
          <w:kern w:val="0"/>
          <w:sz w:val="20"/>
          <w:szCs w:val="20"/>
          <w:u w:val="single"/>
          <w14:ligatures w14:val="none"/>
        </w:rPr>
        <w:t>float</w:t>
      </w:r>
      <w:r w:rsidRPr="007E5EC5">
        <w:rPr>
          <w:rFonts w:ascii="Consolas" w:eastAsia="Times New Roman" w:hAnsi="Consolas" w:cs="Times New Roman"/>
          <w:color w:val="F9FAF4"/>
          <w:kern w:val="0"/>
          <w:sz w:val="20"/>
          <w:szCs w:val="20"/>
          <w:u w:val="single"/>
          <w14:ligatures w14:val="none"/>
        </w:rPr>
        <w:t>)</w:t>
      </w:r>
    </w:p>
    <w:p w14:paraId="7575BF95" w14:textId="77777777" w:rsidR="007E5EC5" w:rsidRPr="007E5EC5" w:rsidRDefault="007E5EC5" w:rsidP="007E5EC5">
      <w:pPr>
        <w:shd w:val="clear" w:color="auto" w:fill="2F2F2F"/>
        <w:spacing w:after="0" w:line="240" w:lineRule="auto"/>
        <w:rPr>
          <w:rFonts w:ascii="Consolas" w:eastAsia="Times New Roman" w:hAnsi="Consolas" w:cs="Times New Roman"/>
          <w:color w:val="AAAAAA"/>
          <w:kern w:val="0"/>
          <w:sz w:val="20"/>
          <w:szCs w:val="20"/>
          <w14:ligatures w14:val="none"/>
        </w:rPr>
      </w:pPr>
    </w:p>
    <w:p w14:paraId="4143A9EB" w14:textId="5B18E746" w:rsidR="007E5EC5" w:rsidRPr="007E5EC5" w:rsidRDefault="007E5EC5" w:rsidP="007E5EC5">
      <w:pPr>
        <w:shd w:val="clear" w:color="auto" w:fill="2F2F2F"/>
        <w:spacing w:after="0" w:line="240" w:lineRule="auto"/>
        <w:rPr>
          <w:rFonts w:ascii="Consolas" w:eastAsia="Times New Roman" w:hAnsi="Consolas" w:cs="Times New Roman"/>
          <w:color w:val="AAAAAA"/>
          <w:kern w:val="0"/>
          <w:sz w:val="20"/>
          <w:szCs w:val="20"/>
          <w14:ligatures w14:val="none"/>
        </w:rPr>
      </w:pPr>
      <w:proofErr w:type="spellStart"/>
      <w:r w:rsidRPr="007E5EC5">
        <w:rPr>
          <w:rFonts w:ascii="Consolas" w:eastAsia="Times New Roman" w:hAnsi="Consolas" w:cs="Times New Roman"/>
          <w:color w:val="D9E8F7"/>
          <w:kern w:val="0"/>
          <w:sz w:val="20"/>
          <w:szCs w:val="20"/>
          <w:u w:val="single"/>
          <w14:ligatures w14:val="none"/>
        </w:rPr>
        <w:t>model</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fit</w:t>
      </w:r>
      <w:proofErr w:type="spellEnd"/>
      <w:r w:rsidRPr="007E5EC5">
        <w:rPr>
          <w:rFonts w:ascii="Consolas" w:eastAsia="Times New Roman" w:hAnsi="Consolas" w:cs="Times New Roman"/>
          <w:color w:val="F9FAF4"/>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x</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 xml:space="preserve"> y</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 xml:space="preserve"> epochs</w:t>
      </w:r>
      <w:r w:rsidRPr="007E5EC5">
        <w:rPr>
          <w:rFonts w:ascii="Consolas" w:eastAsia="Times New Roman" w:hAnsi="Consolas" w:cs="Times New Roman"/>
          <w:color w:val="E6E6FA"/>
          <w:kern w:val="0"/>
          <w:sz w:val="20"/>
          <w:szCs w:val="20"/>
          <w:u w:val="single"/>
          <w14:ligatures w14:val="none"/>
        </w:rPr>
        <w:t>=</w:t>
      </w:r>
      <w:r>
        <w:rPr>
          <w:rFonts w:ascii="Consolas" w:eastAsia="Times New Roman" w:hAnsi="Consolas" w:cs="Times New Roman"/>
          <w:color w:val="D9E8F7"/>
          <w:kern w:val="0"/>
          <w:sz w:val="20"/>
          <w:szCs w:val="20"/>
          <w:u w:val="single"/>
          <w14:ligatures w14:val="none"/>
        </w:rPr>
        <w:t>1</w:t>
      </w:r>
      <w:r w:rsidRPr="007E5EC5">
        <w:rPr>
          <w:rFonts w:ascii="Consolas" w:eastAsia="Times New Roman" w:hAnsi="Consolas" w:cs="Times New Roman"/>
          <w:color w:val="D9E8F7"/>
          <w:kern w:val="0"/>
          <w:sz w:val="20"/>
          <w:szCs w:val="20"/>
          <w:u w:val="single"/>
          <w14:ligatures w14:val="none"/>
        </w:rPr>
        <w:t>00</w:t>
      </w:r>
      <w:r w:rsidRPr="007E5EC5">
        <w:rPr>
          <w:rFonts w:ascii="Consolas" w:eastAsia="Times New Roman" w:hAnsi="Consolas" w:cs="Times New Roman"/>
          <w:color w:val="F9FAF4"/>
          <w:kern w:val="0"/>
          <w:sz w:val="20"/>
          <w:szCs w:val="20"/>
          <w:u w:val="single"/>
          <w14:ligatures w14:val="none"/>
        </w:rPr>
        <w:t>)</w:t>
      </w:r>
    </w:p>
    <w:p w14:paraId="5BDA80B3" w14:textId="77777777" w:rsidR="007E5EC5" w:rsidRPr="007E5EC5" w:rsidRDefault="007E5EC5" w:rsidP="007E5EC5">
      <w:pPr>
        <w:shd w:val="clear" w:color="auto" w:fill="2F2F2F"/>
        <w:spacing w:after="0" w:line="240" w:lineRule="auto"/>
        <w:rPr>
          <w:rFonts w:ascii="Consolas" w:eastAsia="Times New Roman" w:hAnsi="Consolas" w:cs="Times New Roman"/>
          <w:color w:val="AAAAAA"/>
          <w:kern w:val="0"/>
          <w:sz w:val="20"/>
          <w:szCs w:val="20"/>
          <w14:ligatures w14:val="none"/>
        </w:rPr>
      </w:pPr>
    </w:p>
    <w:p w14:paraId="6888352E" w14:textId="77777777" w:rsidR="007E5EC5" w:rsidRPr="007E5EC5" w:rsidRDefault="007E5EC5" w:rsidP="007E5EC5">
      <w:pPr>
        <w:shd w:val="clear" w:color="auto" w:fill="2F2F2F"/>
        <w:spacing w:after="0" w:line="240" w:lineRule="auto"/>
        <w:rPr>
          <w:rFonts w:ascii="Consolas" w:eastAsia="Times New Roman" w:hAnsi="Consolas" w:cs="Times New Roman"/>
          <w:color w:val="AAAAAA"/>
          <w:kern w:val="0"/>
          <w:sz w:val="20"/>
          <w:szCs w:val="20"/>
          <w14:ligatures w14:val="none"/>
        </w:rPr>
      </w:pPr>
      <w:r w:rsidRPr="007E5EC5">
        <w:rPr>
          <w:rFonts w:ascii="Consolas" w:eastAsia="Times New Roman" w:hAnsi="Consolas" w:cs="Times New Roman"/>
          <w:color w:val="D9E8F7"/>
          <w:kern w:val="0"/>
          <w:sz w:val="20"/>
          <w:szCs w:val="20"/>
          <w:u w:val="single"/>
          <w14:ligatures w14:val="none"/>
        </w:rPr>
        <w:t>print</w:t>
      </w:r>
      <w:r w:rsidRPr="007E5EC5">
        <w:rPr>
          <w:rFonts w:ascii="Consolas" w:eastAsia="Times New Roman" w:hAnsi="Consolas" w:cs="Times New Roman"/>
          <w:color w:val="F9FAF4"/>
          <w:kern w:val="0"/>
          <w:sz w:val="20"/>
          <w:szCs w:val="20"/>
          <w:u w:val="single"/>
          <w14:ligatures w14:val="none"/>
        </w:rPr>
        <w:t>(</w:t>
      </w:r>
      <w:proofErr w:type="spellStart"/>
      <w:r w:rsidRPr="007E5EC5">
        <w:rPr>
          <w:rFonts w:ascii="Consolas" w:eastAsia="Times New Roman" w:hAnsi="Consolas" w:cs="Times New Roman"/>
          <w:color w:val="D9E8F7"/>
          <w:kern w:val="0"/>
          <w:sz w:val="20"/>
          <w:szCs w:val="20"/>
          <w:u w:val="single"/>
          <w14:ligatures w14:val="none"/>
        </w:rPr>
        <w:t>model</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predict</w:t>
      </w:r>
      <w:proofErr w:type="spellEnd"/>
      <w:r w:rsidRPr="007E5EC5">
        <w:rPr>
          <w:rFonts w:ascii="Consolas" w:eastAsia="Times New Roman" w:hAnsi="Consolas" w:cs="Times New Roman"/>
          <w:color w:val="F9FAF4"/>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10</w:t>
      </w:r>
      <w:r w:rsidRPr="007E5EC5">
        <w:rPr>
          <w:rFonts w:ascii="Consolas" w:eastAsia="Times New Roman" w:hAnsi="Consolas" w:cs="Times New Roman"/>
          <w:color w:val="E6E6FA"/>
          <w:kern w:val="0"/>
          <w:sz w:val="20"/>
          <w:szCs w:val="20"/>
          <w:u w:val="single"/>
          <w14:ligatures w14:val="none"/>
        </w:rPr>
        <w:t>.</w:t>
      </w:r>
      <w:r w:rsidRPr="007E5EC5">
        <w:rPr>
          <w:rFonts w:ascii="Consolas" w:eastAsia="Times New Roman" w:hAnsi="Consolas" w:cs="Times New Roman"/>
          <w:color w:val="D9E8F7"/>
          <w:kern w:val="0"/>
          <w:sz w:val="20"/>
          <w:szCs w:val="20"/>
          <w:u w:val="single"/>
          <w14:ligatures w14:val="none"/>
        </w:rPr>
        <w:t>0</w:t>
      </w:r>
      <w:r w:rsidRPr="007E5EC5">
        <w:rPr>
          <w:rFonts w:ascii="Consolas" w:eastAsia="Times New Roman" w:hAnsi="Consolas" w:cs="Times New Roman"/>
          <w:color w:val="F9FAF4"/>
          <w:kern w:val="0"/>
          <w:sz w:val="20"/>
          <w:szCs w:val="20"/>
          <w:u w:val="single"/>
          <w14:ligatures w14:val="none"/>
        </w:rPr>
        <w:t>]))</w:t>
      </w:r>
    </w:p>
    <w:p w14:paraId="5A97A914" w14:textId="37C24677" w:rsidR="00384457" w:rsidRPr="00D77EFE" w:rsidRDefault="00DF6CD1" w:rsidP="00D77EFE">
      <w:pPr>
        <w:spacing w:line="360" w:lineRule="auto"/>
        <w:ind w:left="360"/>
        <w:rPr>
          <w:b/>
          <w:bCs/>
          <w:sz w:val="24"/>
          <w:szCs w:val="24"/>
        </w:rPr>
      </w:pPr>
      <w:r w:rsidRPr="00D77EFE">
        <w:rPr>
          <w:b/>
          <w:bCs/>
          <w:sz w:val="24"/>
          <w:szCs w:val="24"/>
        </w:rPr>
        <w:br/>
      </w:r>
      <w:r w:rsidRPr="00D77EFE">
        <w:rPr>
          <w:b/>
          <w:bCs/>
          <w:sz w:val="24"/>
          <w:szCs w:val="24"/>
        </w:rPr>
        <w:br/>
      </w:r>
      <w:r w:rsidRPr="00D77EFE">
        <w:rPr>
          <w:b/>
          <w:bCs/>
          <w:sz w:val="24"/>
          <w:szCs w:val="24"/>
        </w:rPr>
        <w:br/>
      </w:r>
      <w:r w:rsidR="00E42B69" w:rsidRPr="00D77EFE">
        <w:rPr>
          <w:b/>
          <w:bCs/>
          <w:sz w:val="24"/>
          <w:szCs w:val="24"/>
        </w:rPr>
        <w:t>Experiment:</w:t>
      </w:r>
    </w:p>
    <w:p w14:paraId="371B7AF8" w14:textId="77777777" w:rsidR="00E42B69" w:rsidRPr="00B35B6F" w:rsidRDefault="00E42B69" w:rsidP="00B35B6F">
      <w:pPr>
        <w:spacing w:line="360" w:lineRule="auto"/>
        <w:rPr>
          <w:rFonts w:asciiTheme="majorBidi" w:hAnsiTheme="majorBidi" w:cstheme="majorBidi"/>
          <w:shd w:val="clear" w:color="auto" w:fill="FFFFFF"/>
        </w:rPr>
      </w:pPr>
      <w:r w:rsidRPr="00B35B6F">
        <w:rPr>
          <w:rFonts w:asciiTheme="majorBidi" w:hAnsiTheme="majorBidi" w:cstheme="majorBidi"/>
        </w:rPr>
        <w:t xml:space="preserve">In our experiment we will be providing two datasets to the model in order to make it learn the rule or the relation between the two datasets we will be using google collab and TensorFlow and NumPy libraries, first of all we will import our libraries in our case it’s TensorFlow and NumPy and we will be using Keras from TensorFlow it used to </w:t>
      </w:r>
      <w:r w:rsidRPr="00B35B6F">
        <w:rPr>
          <w:rFonts w:asciiTheme="majorBidi" w:hAnsiTheme="majorBidi" w:cstheme="majorBidi"/>
          <w:shd w:val="clear" w:color="auto" w:fill="FFFFFF"/>
        </w:rPr>
        <w:t>build a neural network as a sequence of layers we will import it from TensorFlow.</w:t>
      </w:r>
    </w:p>
    <w:p w14:paraId="6D0C76BC" w14:textId="455ACB06" w:rsidR="00E42B69" w:rsidRPr="00B35B6F" w:rsidRDefault="00E42B69" w:rsidP="00B35B6F">
      <w:pPr>
        <w:spacing w:line="360" w:lineRule="auto"/>
        <w:rPr>
          <w:rFonts w:asciiTheme="majorBidi" w:hAnsiTheme="majorBidi" w:cstheme="majorBidi"/>
          <w:shd w:val="clear" w:color="auto" w:fill="FFFFFF"/>
        </w:rPr>
      </w:pPr>
      <w:r w:rsidRPr="00B35B6F">
        <w:rPr>
          <w:rFonts w:asciiTheme="majorBidi" w:hAnsiTheme="majorBidi" w:cstheme="majorBidi"/>
          <w:shd w:val="clear" w:color="auto" w:fill="FFFFFF"/>
        </w:rPr>
        <w:t>Our rule will be (2X-2)</w:t>
      </w:r>
    </w:p>
    <w:p w14:paraId="618BF260" w14:textId="51B3A24D" w:rsidR="00E42B69" w:rsidRPr="00B35B6F" w:rsidRDefault="00E42B69" w:rsidP="00B35B6F">
      <w:pPr>
        <w:spacing w:line="360" w:lineRule="auto"/>
        <w:rPr>
          <w:rFonts w:asciiTheme="majorBidi" w:hAnsiTheme="majorBidi" w:cstheme="majorBidi"/>
          <w:shd w:val="clear" w:color="auto" w:fill="FFFFFF"/>
        </w:rPr>
      </w:pPr>
      <w:r w:rsidRPr="00B35B6F">
        <w:rPr>
          <w:rFonts w:asciiTheme="majorBidi" w:hAnsiTheme="majorBidi" w:cstheme="majorBidi"/>
          <w:shd w:val="clear" w:color="auto" w:fill="FFFFFF"/>
        </w:rPr>
        <w:t>Step 1: importing the libraries.</w:t>
      </w:r>
    </w:p>
    <w:p w14:paraId="735AA117" w14:textId="20A6CB05" w:rsidR="00E42B69" w:rsidRPr="00B35B6F" w:rsidRDefault="00E42B69" w:rsidP="00B35B6F">
      <w:pPr>
        <w:spacing w:line="360" w:lineRule="auto"/>
        <w:rPr>
          <w:rFonts w:asciiTheme="majorBidi" w:hAnsiTheme="majorBidi" w:cstheme="majorBidi"/>
        </w:rPr>
      </w:pPr>
      <w:r w:rsidRPr="00B35B6F">
        <w:rPr>
          <w:rFonts w:asciiTheme="majorBidi" w:hAnsiTheme="majorBidi" w:cstheme="majorBidi"/>
          <w:noProof/>
        </w:rPr>
        <w:drawing>
          <wp:inline distT="0" distB="0" distL="0" distR="0" wp14:anchorId="2D7CE48C" wp14:editId="2B588E1A">
            <wp:extent cx="3648584" cy="943107"/>
            <wp:effectExtent l="0" t="0" r="0" b="9525"/>
            <wp:docPr id="1933343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343358" name=""/>
                    <pic:cNvPicPr/>
                  </pic:nvPicPr>
                  <pic:blipFill>
                    <a:blip r:embed="rId7"/>
                    <a:stretch>
                      <a:fillRect/>
                    </a:stretch>
                  </pic:blipFill>
                  <pic:spPr>
                    <a:xfrm>
                      <a:off x="0" y="0"/>
                      <a:ext cx="3648584" cy="943107"/>
                    </a:xfrm>
                    <a:prstGeom prst="rect">
                      <a:avLst/>
                    </a:prstGeom>
                  </pic:spPr>
                </pic:pic>
              </a:graphicData>
            </a:graphic>
          </wp:inline>
        </w:drawing>
      </w:r>
    </w:p>
    <w:p w14:paraId="4D8C7E19" w14:textId="6B524C8B" w:rsidR="00E42B69" w:rsidRPr="00B35B6F" w:rsidRDefault="00E42B69" w:rsidP="00B35B6F">
      <w:pPr>
        <w:spacing w:line="360" w:lineRule="auto"/>
        <w:rPr>
          <w:rFonts w:asciiTheme="majorBidi" w:hAnsiTheme="majorBidi" w:cstheme="majorBidi"/>
          <w:shd w:val="clear" w:color="auto" w:fill="FFFFFF"/>
        </w:rPr>
      </w:pPr>
      <w:r w:rsidRPr="00B35B6F">
        <w:rPr>
          <w:rFonts w:asciiTheme="majorBidi" w:hAnsiTheme="majorBidi" w:cstheme="majorBidi"/>
        </w:rPr>
        <w:t xml:space="preserve">Step 2: In this step we </w:t>
      </w:r>
      <w:r w:rsidRPr="00B35B6F">
        <w:rPr>
          <w:rFonts w:asciiTheme="majorBidi" w:hAnsiTheme="majorBidi" w:cstheme="majorBidi"/>
          <w:shd w:val="clear" w:color="auto" w:fill="FFFFFF"/>
        </w:rPr>
        <w:t>will build this model using Keras sequential class to define the network as sequence of layers.</w:t>
      </w:r>
    </w:p>
    <w:p w14:paraId="2080FE11" w14:textId="77777777" w:rsidR="00E42B69" w:rsidRPr="00B35B6F" w:rsidRDefault="00E42B69" w:rsidP="00B35B6F">
      <w:pPr>
        <w:spacing w:line="360" w:lineRule="auto"/>
        <w:rPr>
          <w:rFonts w:asciiTheme="majorBidi" w:hAnsiTheme="majorBidi" w:cstheme="majorBidi"/>
        </w:rPr>
      </w:pPr>
      <w:r w:rsidRPr="00B35B6F">
        <w:rPr>
          <w:rFonts w:asciiTheme="majorBidi" w:hAnsiTheme="majorBidi" w:cstheme="majorBidi"/>
          <w:noProof/>
        </w:rPr>
        <w:drawing>
          <wp:inline distT="0" distB="0" distL="0" distR="0" wp14:anchorId="7F503A9B" wp14:editId="43E5513B">
            <wp:extent cx="5943600" cy="702945"/>
            <wp:effectExtent l="0" t="0" r="0" b="1905"/>
            <wp:docPr id="14220117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011765" name=""/>
                    <pic:cNvPicPr/>
                  </pic:nvPicPr>
                  <pic:blipFill>
                    <a:blip r:embed="rId8"/>
                    <a:stretch>
                      <a:fillRect/>
                    </a:stretch>
                  </pic:blipFill>
                  <pic:spPr>
                    <a:xfrm>
                      <a:off x="0" y="0"/>
                      <a:ext cx="5943600" cy="702945"/>
                    </a:xfrm>
                    <a:prstGeom prst="rect">
                      <a:avLst/>
                    </a:prstGeom>
                  </pic:spPr>
                </pic:pic>
              </a:graphicData>
            </a:graphic>
          </wp:inline>
        </w:drawing>
      </w:r>
    </w:p>
    <w:p w14:paraId="0F9F9F6E" w14:textId="5750EF6E" w:rsidR="00E42B69" w:rsidRPr="00B35B6F" w:rsidRDefault="00E42B69" w:rsidP="00B35B6F">
      <w:pPr>
        <w:spacing w:line="360" w:lineRule="auto"/>
        <w:rPr>
          <w:rFonts w:asciiTheme="majorBidi" w:hAnsiTheme="majorBidi" w:cstheme="majorBidi"/>
        </w:rPr>
      </w:pPr>
      <w:r w:rsidRPr="00B35B6F">
        <w:rPr>
          <w:rFonts w:asciiTheme="majorBidi" w:hAnsiTheme="majorBidi" w:cstheme="majorBidi"/>
        </w:rPr>
        <w:t xml:space="preserve">Step 3: Now we will be compiling the neural network, we will have to specify new functions, loss function and optimizer function to make another guess based on how the loss function went, optimizer function will try to minimize the loss function by giving </w:t>
      </w:r>
      <w:r w:rsidR="007018B7">
        <w:rPr>
          <w:rFonts w:asciiTheme="majorBidi" w:hAnsiTheme="majorBidi" w:cstheme="majorBidi"/>
        </w:rPr>
        <w:t>improved</w:t>
      </w:r>
      <w:r w:rsidRPr="00B35B6F">
        <w:rPr>
          <w:rFonts w:asciiTheme="majorBidi" w:hAnsiTheme="majorBidi" w:cstheme="majorBidi"/>
        </w:rPr>
        <w:t xml:space="preserve"> guesses.</w:t>
      </w:r>
    </w:p>
    <w:p w14:paraId="79B3FCD9" w14:textId="77777777" w:rsidR="00E42B69" w:rsidRPr="00B35B6F" w:rsidRDefault="00E42B69" w:rsidP="00B35B6F">
      <w:pPr>
        <w:spacing w:line="360" w:lineRule="auto"/>
        <w:rPr>
          <w:rFonts w:asciiTheme="majorBidi" w:hAnsiTheme="majorBidi" w:cstheme="majorBidi"/>
        </w:rPr>
      </w:pPr>
      <w:r w:rsidRPr="00B35B6F">
        <w:rPr>
          <w:rFonts w:asciiTheme="majorBidi" w:hAnsiTheme="majorBidi" w:cstheme="majorBidi"/>
          <w:noProof/>
        </w:rPr>
        <w:drawing>
          <wp:inline distT="0" distB="0" distL="0" distR="0" wp14:anchorId="4F6A2743" wp14:editId="36712595">
            <wp:extent cx="5210902" cy="457264"/>
            <wp:effectExtent l="0" t="0" r="0" b="0"/>
            <wp:docPr id="125370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70518" name=""/>
                    <pic:cNvPicPr/>
                  </pic:nvPicPr>
                  <pic:blipFill>
                    <a:blip r:embed="rId9"/>
                    <a:stretch>
                      <a:fillRect/>
                    </a:stretch>
                  </pic:blipFill>
                  <pic:spPr>
                    <a:xfrm>
                      <a:off x="0" y="0"/>
                      <a:ext cx="5210902" cy="457264"/>
                    </a:xfrm>
                    <a:prstGeom prst="rect">
                      <a:avLst/>
                    </a:prstGeom>
                  </pic:spPr>
                </pic:pic>
              </a:graphicData>
            </a:graphic>
          </wp:inline>
        </w:drawing>
      </w:r>
    </w:p>
    <w:p w14:paraId="08F81263" w14:textId="77777777" w:rsidR="00E42B69" w:rsidRPr="00B35B6F" w:rsidRDefault="00E42B69" w:rsidP="00B35B6F">
      <w:pPr>
        <w:spacing w:line="360" w:lineRule="auto"/>
        <w:rPr>
          <w:rFonts w:asciiTheme="majorBidi" w:hAnsiTheme="majorBidi" w:cstheme="majorBidi"/>
        </w:rPr>
      </w:pPr>
      <w:r w:rsidRPr="00B35B6F">
        <w:rPr>
          <w:rFonts w:asciiTheme="majorBidi" w:hAnsiTheme="majorBidi" w:cstheme="majorBidi"/>
        </w:rPr>
        <w:t>Step 4: Using our datasets we will provide 2 datasets X and Y that the relation between them is</w:t>
      </w:r>
    </w:p>
    <w:p w14:paraId="2FE615B1" w14:textId="77777777" w:rsidR="00E42B69" w:rsidRPr="00B35B6F" w:rsidRDefault="00E42B69" w:rsidP="00B35B6F">
      <w:pPr>
        <w:spacing w:line="360" w:lineRule="auto"/>
        <w:rPr>
          <w:rFonts w:asciiTheme="majorBidi" w:hAnsiTheme="majorBidi" w:cstheme="majorBidi"/>
          <w:shd w:val="clear" w:color="auto" w:fill="FFFFFF"/>
        </w:rPr>
      </w:pPr>
      <w:r w:rsidRPr="00B35B6F">
        <w:rPr>
          <w:rFonts w:asciiTheme="majorBidi" w:hAnsiTheme="majorBidi" w:cstheme="majorBidi"/>
        </w:rPr>
        <w:t xml:space="preserve"> Y = </w:t>
      </w:r>
      <w:r w:rsidRPr="00B35B6F">
        <w:rPr>
          <w:rFonts w:asciiTheme="majorBidi" w:hAnsiTheme="majorBidi" w:cstheme="majorBidi"/>
          <w:shd w:val="clear" w:color="auto" w:fill="FFFFFF"/>
        </w:rPr>
        <w:t>(2X-2) and make the model guess the relation and learn it between X and Y.</w:t>
      </w:r>
    </w:p>
    <w:p w14:paraId="28DAE3D8" w14:textId="77777777" w:rsidR="00E42B69" w:rsidRPr="00B35B6F" w:rsidRDefault="00E42B69" w:rsidP="00B35B6F">
      <w:pPr>
        <w:spacing w:line="360" w:lineRule="auto"/>
        <w:rPr>
          <w:rFonts w:asciiTheme="majorBidi" w:hAnsiTheme="majorBidi" w:cstheme="majorBidi"/>
          <w:shd w:val="clear" w:color="auto" w:fill="FFFFFF"/>
        </w:rPr>
      </w:pPr>
      <w:r w:rsidRPr="00B35B6F">
        <w:rPr>
          <w:rFonts w:asciiTheme="majorBidi" w:hAnsiTheme="majorBidi" w:cstheme="majorBidi"/>
          <w:noProof/>
          <w:shd w:val="clear" w:color="auto" w:fill="FFFFFF"/>
        </w:rPr>
        <w:drawing>
          <wp:inline distT="0" distB="0" distL="0" distR="0" wp14:anchorId="2DBBA2B7" wp14:editId="125E1B4D">
            <wp:extent cx="5620534" cy="676369"/>
            <wp:effectExtent l="0" t="0" r="0" b="9525"/>
            <wp:docPr id="797146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46679" name=""/>
                    <pic:cNvPicPr/>
                  </pic:nvPicPr>
                  <pic:blipFill>
                    <a:blip r:embed="rId10"/>
                    <a:stretch>
                      <a:fillRect/>
                    </a:stretch>
                  </pic:blipFill>
                  <pic:spPr>
                    <a:xfrm>
                      <a:off x="0" y="0"/>
                      <a:ext cx="5620534" cy="676369"/>
                    </a:xfrm>
                    <a:prstGeom prst="rect">
                      <a:avLst/>
                    </a:prstGeom>
                  </pic:spPr>
                </pic:pic>
              </a:graphicData>
            </a:graphic>
          </wp:inline>
        </w:drawing>
      </w:r>
    </w:p>
    <w:p w14:paraId="0791F32B" w14:textId="55BF1A0B" w:rsidR="00E42B69" w:rsidRPr="00B35B6F" w:rsidRDefault="00E42B69" w:rsidP="00B35B6F">
      <w:pPr>
        <w:spacing w:line="360" w:lineRule="auto"/>
        <w:rPr>
          <w:rFonts w:asciiTheme="majorBidi" w:hAnsiTheme="majorBidi" w:cstheme="majorBidi"/>
          <w:b/>
          <w:bCs/>
          <w:shd w:val="clear" w:color="auto" w:fill="FFFFFF"/>
        </w:rPr>
      </w:pPr>
      <w:r w:rsidRPr="00B35B6F">
        <w:rPr>
          <w:rFonts w:asciiTheme="majorBidi" w:hAnsiTheme="majorBidi" w:cstheme="majorBidi"/>
          <w:shd w:val="clear" w:color="auto" w:fill="FFFFFF"/>
        </w:rPr>
        <w:t xml:space="preserve">Step 5: Now we will train our model with </w:t>
      </w:r>
      <w:r w:rsidRPr="00B35B6F">
        <w:rPr>
          <w:rFonts w:asciiTheme="majorBidi" w:hAnsiTheme="majorBidi" w:cstheme="majorBidi"/>
          <w:b/>
          <w:bCs/>
          <w:shd w:val="clear" w:color="auto" w:fill="FFFFFF"/>
        </w:rPr>
        <w:t>model.fit</w:t>
      </w:r>
      <w:r w:rsidRPr="00B35B6F">
        <w:rPr>
          <w:rFonts w:asciiTheme="majorBidi" w:hAnsiTheme="majorBidi" w:cstheme="majorBidi"/>
          <w:shd w:val="clear" w:color="auto" w:fill="FFFFFF"/>
        </w:rPr>
        <w:t xml:space="preserve"> as we will see the loss function of our guess measure weather is it good or bad by the value and use optimizer to do improved guesses, </w:t>
      </w:r>
      <w:r w:rsidRPr="00B35B6F">
        <w:rPr>
          <w:rFonts w:asciiTheme="majorBidi" w:hAnsiTheme="majorBidi" w:cstheme="majorBidi"/>
          <w:b/>
          <w:bCs/>
          <w:shd w:val="clear" w:color="auto" w:fill="FFFFFF"/>
        </w:rPr>
        <w:t>epochs</w:t>
      </w:r>
      <w:r w:rsidRPr="00B35B6F">
        <w:rPr>
          <w:rFonts w:asciiTheme="majorBidi" w:hAnsiTheme="majorBidi" w:cstheme="majorBidi"/>
          <w:shd w:val="clear" w:color="auto" w:fill="FFFFFF"/>
        </w:rPr>
        <w:t xml:space="preserve"> is the number of times the we will make our model train.</w:t>
      </w:r>
      <w:r w:rsidRPr="00B35B6F">
        <w:rPr>
          <w:rFonts w:asciiTheme="majorBidi" w:hAnsiTheme="majorBidi" w:cstheme="majorBidi"/>
          <w:shd w:val="clear" w:color="auto" w:fill="FFFFFF"/>
        </w:rPr>
        <w:br/>
      </w:r>
      <w:r w:rsidRPr="00B35B6F">
        <w:rPr>
          <w:rFonts w:asciiTheme="majorBidi" w:hAnsiTheme="majorBidi" w:cstheme="majorBidi"/>
          <w:noProof/>
          <w:shd w:val="clear" w:color="auto" w:fill="FFFFFF"/>
        </w:rPr>
        <w:drawing>
          <wp:inline distT="0" distB="0" distL="0" distR="0" wp14:anchorId="3F4A2420" wp14:editId="1A58C096">
            <wp:extent cx="5019675" cy="746516"/>
            <wp:effectExtent l="0" t="0" r="0" b="0"/>
            <wp:docPr id="1216781150"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781150" name="Picture 1" descr="A black and white text&#10;&#10;Description automatically generated"/>
                    <pic:cNvPicPr/>
                  </pic:nvPicPr>
                  <pic:blipFill>
                    <a:blip r:embed="rId11"/>
                    <a:stretch>
                      <a:fillRect/>
                    </a:stretch>
                  </pic:blipFill>
                  <pic:spPr>
                    <a:xfrm>
                      <a:off x="0" y="0"/>
                      <a:ext cx="5053091" cy="751486"/>
                    </a:xfrm>
                    <a:prstGeom prst="rect">
                      <a:avLst/>
                    </a:prstGeom>
                  </pic:spPr>
                </pic:pic>
              </a:graphicData>
            </a:graphic>
          </wp:inline>
        </w:drawing>
      </w:r>
      <w:r w:rsidRPr="00B35B6F">
        <w:rPr>
          <w:rFonts w:asciiTheme="majorBidi" w:hAnsiTheme="majorBidi" w:cstheme="majorBidi"/>
          <w:shd w:val="clear" w:color="auto" w:fill="FFFFFF"/>
        </w:rPr>
        <w:br/>
      </w:r>
      <w:r w:rsidRPr="00B35B6F">
        <w:rPr>
          <w:rFonts w:asciiTheme="majorBidi" w:hAnsiTheme="majorBidi" w:cstheme="majorBidi"/>
          <w:b/>
          <w:bCs/>
          <w:shd w:val="clear" w:color="auto" w:fill="FFFFFF"/>
        </w:rPr>
        <w:t>NOTING: high epochs doesn’t necessary means better loss function, but we can make very high number of epochs and use callback function in order to stop the model.fit in desired loss function value.</w:t>
      </w:r>
    </w:p>
    <w:p w14:paraId="46BE558C" w14:textId="6F2FF1AB" w:rsidR="00E42B69" w:rsidRPr="00B35B6F" w:rsidRDefault="00E42B69" w:rsidP="00B35B6F">
      <w:pPr>
        <w:spacing w:line="360" w:lineRule="auto"/>
        <w:rPr>
          <w:rFonts w:asciiTheme="majorBidi" w:hAnsiTheme="majorBidi" w:cstheme="majorBidi"/>
          <w:shd w:val="clear" w:color="auto" w:fill="FFFFFF"/>
        </w:rPr>
      </w:pPr>
      <w:r w:rsidRPr="00B35B6F">
        <w:rPr>
          <w:rFonts w:asciiTheme="majorBidi" w:hAnsiTheme="majorBidi" w:cstheme="majorBidi"/>
          <w:noProof/>
          <w:shd w:val="clear" w:color="auto" w:fill="FFFFFF"/>
        </w:rPr>
        <w:drawing>
          <wp:inline distT="0" distB="0" distL="0" distR="0" wp14:anchorId="59E0EF9D" wp14:editId="255551EC">
            <wp:extent cx="4934639" cy="2514951"/>
            <wp:effectExtent l="0" t="0" r="0" b="0"/>
            <wp:docPr id="165400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004573" name=""/>
                    <pic:cNvPicPr/>
                  </pic:nvPicPr>
                  <pic:blipFill>
                    <a:blip r:embed="rId12"/>
                    <a:stretch>
                      <a:fillRect/>
                    </a:stretch>
                  </pic:blipFill>
                  <pic:spPr>
                    <a:xfrm>
                      <a:off x="0" y="0"/>
                      <a:ext cx="4934639" cy="2514951"/>
                    </a:xfrm>
                    <a:prstGeom prst="rect">
                      <a:avLst/>
                    </a:prstGeom>
                  </pic:spPr>
                </pic:pic>
              </a:graphicData>
            </a:graphic>
          </wp:inline>
        </w:drawing>
      </w:r>
    </w:p>
    <w:p w14:paraId="0EE4C0F1" w14:textId="555752D7" w:rsidR="00E42B69" w:rsidRDefault="00E42B69" w:rsidP="00B35B6F">
      <w:pPr>
        <w:spacing w:line="360" w:lineRule="auto"/>
        <w:rPr>
          <w:rFonts w:asciiTheme="majorBidi" w:hAnsiTheme="majorBidi" w:cstheme="majorBidi"/>
          <w:shd w:val="clear" w:color="auto" w:fill="FFFFFF"/>
        </w:rPr>
      </w:pPr>
      <w:r w:rsidRPr="00B35B6F">
        <w:rPr>
          <w:rFonts w:asciiTheme="majorBidi" w:hAnsiTheme="majorBidi" w:cstheme="majorBidi"/>
          <w:shd w:val="clear" w:color="auto" w:fill="FFFFFF"/>
        </w:rPr>
        <w:t>As you can see we trained our model using 100 epochs our loss function is 0.4321 it is accepted value but what if we retrained or fit our model again using 100 epochs will it give the same loss function?</w:t>
      </w:r>
    </w:p>
    <w:p w14:paraId="31987BC0" w14:textId="77777777" w:rsidR="00B35B6F" w:rsidRPr="00B35B6F" w:rsidRDefault="00B35B6F" w:rsidP="00B35B6F">
      <w:pPr>
        <w:spacing w:line="360" w:lineRule="auto"/>
        <w:rPr>
          <w:rFonts w:asciiTheme="majorBidi" w:hAnsiTheme="majorBidi" w:cstheme="majorBidi"/>
          <w:shd w:val="clear" w:color="auto" w:fill="FFFFFF"/>
        </w:rPr>
      </w:pPr>
    </w:p>
    <w:p w14:paraId="78CA924C" w14:textId="77777777" w:rsidR="00E42B69" w:rsidRPr="00B35B6F" w:rsidRDefault="00E42B69" w:rsidP="00B35B6F">
      <w:pPr>
        <w:spacing w:line="360" w:lineRule="auto"/>
        <w:rPr>
          <w:rFonts w:asciiTheme="majorBidi" w:hAnsiTheme="majorBidi" w:cstheme="majorBidi"/>
          <w:shd w:val="clear" w:color="auto" w:fill="FFFFFF"/>
        </w:rPr>
      </w:pPr>
      <w:r w:rsidRPr="00B35B6F">
        <w:rPr>
          <w:rFonts w:asciiTheme="majorBidi" w:hAnsiTheme="majorBidi" w:cstheme="majorBidi"/>
          <w:noProof/>
          <w:shd w:val="clear" w:color="auto" w:fill="FFFFFF"/>
        </w:rPr>
        <w:drawing>
          <wp:inline distT="0" distB="0" distL="0" distR="0" wp14:anchorId="55349630" wp14:editId="5D7285E7">
            <wp:extent cx="5020376" cy="2514951"/>
            <wp:effectExtent l="0" t="0" r="8890" b="0"/>
            <wp:docPr id="1617429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29460" name=""/>
                    <pic:cNvPicPr/>
                  </pic:nvPicPr>
                  <pic:blipFill>
                    <a:blip r:embed="rId13"/>
                    <a:stretch>
                      <a:fillRect/>
                    </a:stretch>
                  </pic:blipFill>
                  <pic:spPr>
                    <a:xfrm>
                      <a:off x="0" y="0"/>
                      <a:ext cx="5020376" cy="2514951"/>
                    </a:xfrm>
                    <a:prstGeom prst="rect">
                      <a:avLst/>
                    </a:prstGeom>
                  </pic:spPr>
                </pic:pic>
              </a:graphicData>
            </a:graphic>
          </wp:inline>
        </w:drawing>
      </w:r>
    </w:p>
    <w:p w14:paraId="16A4B9E3" w14:textId="3C9769CA" w:rsidR="00E42B69" w:rsidRPr="00B35B6F" w:rsidRDefault="00E42B69" w:rsidP="00B35B6F">
      <w:pPr>
        <w:spacing w:line="360" w:lineRule="auto"/>
        <w:rPr>
          <w:rFonts w:asciiTheme="majorBidi" w:hAnsiTheme="majorBidi" w:cstheme="majorBidi"/>
        </w:rPr>
      </w:pPr>
      <w:r w:rsidRPr="00B35B6F">
        <w:rPr>
          <w:rFonts w:asciiTheme="majorBidi" w:hAnsiTheme="majorBidi" w:cstheme="majorBidi"/>
        </w:rPr>
        <w:t>As you can see it is different than our first fit.</w:t>
      </w:r>
    </w:p>
    <w:p w14:paraId="3941D48E" w14:textId="77777777" w:rsidR="00E42B69" w:rsidRPr="00B35B6F" w:rsidRDefault="00E42B69" w:rsidP="00B35B6F">
      <w:pPr>
        <w:spacing w:line="360" w:lineRule="auto"/>
        <w:rPr>
          <w:rFonts w:asciiTheme="majorBidi" w:hAnsiTheme="majorBidi" w:cstheme="majorBidi"/>
        </w:rPr>
      </w:pPr>
    </w:p>
    <w:p w14:paraId="11899E59" w14:textId="6F71A805" w:rsidR="00E42B69" w:rsidRPr="00B35B6F" w:rsidRDefault="00E42B69" w:rsidP="00B35B6F">
      <w:pPr>
        <w:spacing w:line="360" w:lineRule="auto"/>
        <w:rPr>
          <w:rFonts w:asciiTheme="majorBidi" w:hAnsiTheme="majorBidi" w:cstheme="majorBidi"/>
          <w:kern w:val="0"/>
          <w:shd w:val="clear" w:color="auto" w:fill="FFFFFF"/>
          <w14:ligatures w14:val="none"/>
        </w:rPr>
      </w:pPr>
      <w:r w:rsidRPr="00B35B6F">
        <w:rPr>
          <w:rFonts w:asciiTheme="majorBidi" w:hAnsiTheme="majorBidi" w:cstheme="majorBidi"/>
        </w:rPr>
        <w:t xml:space="preserve">Step 6: we will be making our model to predict Y as X is provided to the model and the relationship between them is </w:t>
      </w:r>
      <w:r w:rsidRPr="00B35B6F">
        <w:rPr>
          <w:rFonts w:asciiTheme="majorBidi" w:hAnsiTheme="majorBidi" w:cstheme="majorBidi"/>
          <w:kern w:val="0"/>
          <w:shd w:val="clear" w:color="auto" w:fill="FFFFFF"/>
          <w14:ligatures w14:val="none"/>
        </w:rPr>
        <w:t>(2X-2) and we used model.fit to make the model learn it</w:t>
      </w:r>
      <w:r w:rsidR="00D84EC3" w:rsidRPr="00B35B6F">
        <w:rPr>
          <w:rFonts w:asciiTheme="majorBidi" w:hAnsiTheme="majorBidi" w:cstheme="majorBidi"/>
          <w:kern w:val="0"/>
          <w:shd w:val="clear" w:color="auto" w:fill="FFFFFF"/>
          <w14:ligatures w14:val="none"/>
        </w:rPr>
        <w:t>,</w:t>
      </w:r>
      <w:r w:rsidRPr="00B35B6F">
        <w:rPr>
          <w:rFonts w:asciiTheme="majorBidi" w:hAnsiTheme="majorBidi" w:cstheme="majorBidi"/>
          <w:kern w:val="0"/>
          <w:shd w:val="clear" w:color="auto" w:fill="FFFFFF"/>
          <w14:ligatures w14:val="none"/>
        </w:rPr>
        <w:t xml:space="preserve"> lets give the model a value like 10 we will give it as 10.0 for float but will it give us (2(10)-2) as 18?</w:t>
      </w:r>
      <w:r w:rsidR="002817F4" w:rsidRPr="00B35B6F">
        <w:rPr>
          <w:rFonts w:asciiTheme="majorBidi" w:hAnsiTheme="majorBidi" w:cstheme="majorBidi"/>
          <w:kern w:val="0"/>
          <w:shd w:val="clear" w:color="auto" w:fill="FFFFFF"/>
          <w14:ligatures w14:val="none"/>
        </w:rPr>
        <w:t xml:space="preserve"> </w:t>
      </w:r>
      <w:sdt>
        <w:sdtPr>
          <w:rPr>
            <w:rFonts w:asciiTheme="majorBidi" w:hAnsiTheme="majorBidi" w:cstheme="majorBidi"/>
            <w:color w:val="000000"/>
            <w:kern w:val="0"/>
            <w:shd w:val="clear" w:color="auto" w:fill="FFFFFF"/>
            <w14:ligatures w14:val="none"/>
          </w:rPr>
          <w:tag w:val="MENDELEY_CITATION_v3_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"/>
          <w:id w:val="-1440979351"/>
          <w:placeholder>
            <w:docPart w:val="F3D6D0F34FDF41A1B33C96C5B4B2582C"/>
          </w:placeholder>
        </w:sdtPr>
        <w:sdtContent>
          <w:r w:rsidR="00A628F8" w:rsidRPr="00A628F8">
            <w:rPr>
              <w:rFonts w:asciiTheme="majorBidi" w:hAnsiTheme="majorBidi" w:cstheme="majorBidi"/>
              <w:color w:val="000000"/>
              <w:kern w:val="0"/>
              <w:shd w:val="clear" w:color="auto" w:fill="FFFFFF"/>
              <w14:ligatures w14:val="none"/>
            </w:rPr>
            <w:t>[5]</w:t>
          </w:r>
        </w:sdtContent>
      </w:sdt>
    </w:p>
    <w:p w14:paraId="69633D93" w14:textId="77777777" w:rsidR="00E42B69" w:rsidRPr="00B35B6F" w:rsidRDefault="00E42B69" w:rsidP="00B35B6F">
      <w:pPr>
        <w:spacing w:line="360" w:lineRule="auto"/>
        <w:rPr>
          <w:rFonts w:asciiTheme="majorBidi" w:hAnsiTheme="majorBidi" w:cstheme="majorBidi"/>
        </w:rPr>
      </w:pPr>
      <w:r w:rsidRPr="00B35B6F">
        <w:rPr>
          <w:rFonts w:asciiTheme="majorBidi" w:hAnsiTheme="majorBidi" w:cstheme="majorBidi"/>
          <w:noProof/>
        </w:rPr>
        <w:drawing>
          <wp:inline distT="0" distB="0" distL="0" distR="0" wp14:anchorId="0D87E04A" wp14:editId="30B4238B">
            <wp:extent cx="4963218" cy="1038370"/>
            <wp:effectExtent l="0" t="0" r="8890" b="9525"/>
            <wp:docPr id="204341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415780" name=""/>
                    <pic:cNvPicPr/>
                  </pic:nvPicPr>
                  <pic:blipFill>
                    <a:blip r:embed="rId14"/>
                    <a:stretch>
                      <a:fillRect/>
                    </a:stretch>
                  </pic:blipFill>
                  <pic:spPr>
                    <a:xfrm>
                      <a:off x="0" y="0"/>
                      <a:ext cx="4963218" cy="1038370"/>
                    </a:xfrm>
                    <a:prstGeom prst="rect">
                      <a:avLst/>
                    </a:prstGeom>
                  </pic:spPr>
                </pic:pic>
              </a:graphicData>
            </a:graphic>
          </wp:inline>
        </w:drawing>
      </w:r>
    </w:p>
    <w:p w14:paraId="1F3E1E1A" w14:textId="77777777" w:rsidR="00E42B69" w:rsidRPr="00B35B6F" w:rsidRDefault="00E42B69" w:rsidP="00B35B6F">
      <w:pPr>
        <w:spacing w:line="360" w:lineRule="auto"/>
        <w:rPr>
          <w:rFonts w:asciiTheme="majorBidi" w:hAnsiTheme="majorBidi" w:cstheme="majorBidi"/>
        </w:rPr>
      </w:pPr>
      <w:r w:rsidRPr="00B35B6F">
        <w:rPr>
          <w:rFonts w:asciiTheme="majorBidi" w:hAnsiTheme="majorBidi" w:cstheme="majorBidi"/>
        </w:rPr>
        <w:t>The model predicted 17.3 not 18, very close that is because we had loss function of 0.0542.</w:t>
      </w:r>
    </w:p>
    <w:p w14:paraId="27296B9F" w14:textId="22FBE241" w:rsidR="00E42B69" w:rsidRPr="00B35B6F" w:rsidRDefault="00E42B69" w:rsidP="00B35B6F">
      <w:pPr>
        <w:spacing w:line="360" w:lineRule="auto"/>
        <w:rPr>
          <w:rFonts w:asciiTheme="majorBidi" w:hAnsiTheme="majorBidi" w:cstheme="majorBidi"/>
        </w:rPr>
      </w:pPr>
    </w:p>
    <w:p w14:paraId="2C3FFA95" w14:textId="77777777" w:rsidR="00E42B69" w:rsidRPr="00B35B6F" w:rsidRDefault="00E42B69" w:rsidP="00B35B6F">
      <w:pPr>
        <w:spacing w:line="360" w:lineRule="auto"/>
        <w:rPr>
          <w:rFonts w:asciiTheme="majorBidi" w:hAnsiTheme="majorBidi" w:cstheme="majorBidi"/>
        </w:rPr>
      </w:pPr>
      <w:r w:rsidRPr="00B35B6F">
        <w:rPr>
          <w:rFonts w:asciiTheme="majorBidi" w:hAnsiTheme="majorBidi" w:cstheme="majorBidi"/>
        </w:rPr>
        <w:t>Thank you very much as from here we finished conducting our experiment.</w:t>
      </w:r>
    </w:p>
    <w:p w14:paraId="11AB83E4" w14:textId="77777777" w:rsidR="00185D39" w:rsidRPr="00B35B6F" w:rsidRDefault="00185D39" w:rsidP="00B35B6F">
      <w:pPr>
        <w:spacing w:line="360" w:lineRule="auto"/>
        <w:rPr>
          <w:rFonts w:asciiTheme="majorBidi" w:hAnsiTheme="majorBidi" w:cstheme="majorBidi"/>
        </w:rPr>
      </w:pPr>
    </w:p>
    <w:p w14:paraId="4C1CEBDC" w14:textId="604DCF89" w:rsidR="00185D39" w:rsidRPr="00B35B6F" w:rsidRDefault="00185D39" w:rsidP="00B35B6F">
      <w:pPr>
        <w:spacing w:line="360" w:lineRule="auto"/>
        <w:rPr>
          <w:rFonts w:asciiTheme="majorBidi" w:hAnsiTheme="majorBidi" w:cstheme="majorBidi"/>
        </w:rPr>
      </w:pPr>
    </w:p>
    <w:p w14:paraId="5462E657" w14:textId="77777777" w:rsidR="00DE4EBE" w:rsidRDefault="00DE4EBE" w:rsidP="00185D39"/>
    <w:p w14:paraId="2BABC894" w14:textId="77777777" w:rsidR="00DE4EBE" w:rsidRDefault="00DE4EBE" w:rsidP="00185D39"/>
    <w:p w14:paraId="6EA86765" w14:textId="77777777" w:rsidR="00185D39" w:rsidRDefault="00185D39" w:rsidP="00185D39"/>
    <w:p w14:paraId="60D13549" w14:textId="77777777" w:rsidR="00B26C55" w:rsidRDefault="00B26C55" w:rsidP="00185D39"/>
    <w:p w14:paraId="7E25756B" w14:textId="77777777" w:rsidR="00185D39" w:rsidRDefault="00185D39" w:rsidP="00185D39"/>
    <w:p w14:paraId="411C305E" w14:textId="2C70AD61" w:rsidR="00185D39" w:rsidRPr="00B26C55" w:rsidRDefault="00B10D00" w:rsidP="00185D39">
      <w:pPr>
        <w:rPr>
          <w:rFonts w:asciiTheme="majorBidi" w:hAnsiTheme="majorBidi" w:cstheme="majorBidi"/>
          <w:b/>
          <w:bCs/>
          <w:sz w:val="24"/>
          <w:szCs w:val="24"/>
        </w:rPr>
      </w:pPr>
      <w:r w:rsidRPr="00B26C55">
        <w:rPr>
          <w:rFonts w:asciiTheme="majorBidi" w:hAnsiTheme="majorBidi" w:cstheme="majorBidi"/>
          <w:b/>
          <w:bCs/>
          <w:sz w:val="24"/>
          <w:szCs w:val="24"/>
        </w:rPr>
        <w:t>Comparison:</w:t>
      </w:r>
    </w:p>
    <w:tbl>
      <w:tblPr>
        <w:tblStyle w:val="ae"/>
        <w:tblW w:w="10262" w:type="dxa"/>
        <w:tblLook w:val="04A0" w:firstRow="1" w:lastRow="0" w:firstColumn="1" w:lastColumn="0" w:noHBand="0" w:noVBand="1"/>
      </w:tblPr>
      <w:tblGrid>
        <w:gridCol w:w="2550"/>
        <w:gridCol w:w="2561"/>
        <w:gridCol w:w="2565"/>
        <w:gridCol w:w="2586"/>
      </w:tblGrid>
      <w:tr w:rsidR="00D83E75" w:rsidRPr="00B26C55" w14:paraId="3CA1E221" w14:textId="77777777" w:rsidTr="00C13427">
        <w:trPr>
          <w:trHeight w:val="1163"/>
        </w:trPr>
        <w:tc>
          <w:tcPr>
            <w:tcW w:w="2550" w:type="dxa"/>
          </w:tcPr>
          <w:p w14:paraId="05FBC9A8" w14:textId="77777777" w:rsidR="00180C59" w:rsidRPr="00380305" w:rsidRDefault="00180C59" w:rsidP="00180C59">
            <w:pPr>
              <w:jc w:val="center"/>
              <w:rPr>
                <w:rFonts w:asciiTheme="majorBidi" w:hAnsiTheme="majorBidi" w:cstheme="majorBidi"/>
              </w:rPr>
            </w:pPr>
          </w:p>
          <w:p w14:paraId="1B8635DB" w14:textId="330FE7D2" w:rsidR="00A925CB" w:rsidRPr="00380305" w:rsidRDefault="00B26C55" w:rsidP="00180C59">
            <w:pPr>
              <w:jc w:val="center"/>
              <w:rPr>
                <w:rFonts w:asciiTheme="majorBidi" w:hAnsiTheme="majorBidi" w:cstheme="majorBidi"/>
                <w:b/>
                <w:bCs/>
              </w:rPr>
            </w:pPr>
            <w:r w:rsidRPr="00380305">
              <w:rPr>
                <w:rFonts w:asciiTheme="majorBidi" w:hAnsiTheme="majorBidi" w:cstheme="majorBidi"/>
                <w:b/>
                <w:bCs/>
              </w:rPr>
              <w:br/>
            </w:r>
            <w:r w:rsidR="00180C59" w:rsidRPr="00380305">
              <w:rPr>
                <w:rFonts w:asciiTheme="majorBidi" w:hAnsiTheme="majorBidi" w:cstheme="majorBidi"/>
                <w:b/>
                <w:bCs/>
              </w:rPr>
              <w:t>Features</w:t>
            </w:r>
          </w:p>
        </w:tc>
        <w:tc>
          <w:tcPr>
            <w:tcW w:w="2561" w:type="dxa"/>
          </w:tcPr>
          <w:p w14:paraId="2909BBD7" w14:textId="77777777" w:rsidR="00A925CB" w:rsidRPr="00380305" w:rsidRDefault="00A925CB" w:rsidP="007049BE">
            <w:pPr>
              <w:jc w:val="center"/>
              <w:rPr>
                <w:rFonts w:asciiTheme="majorBidi" w:hAnsiTheme="majorBidi" w:cstheme="majorBidi"/>
              </w:rPr>
            </w:pPr>
          </w:p>
          <w:p w14:paraId="213793AE" w14:textId="2FCE8BEF" w:rsidR="007049BE" w:rsidRPr="00380305" w:rsidRDefault="007049BE" w:rsidP="007049BE">
            <w:pPr>
              <w:jc w:val="center"/>
              <w:rPr>
                <w:rFonts w:asciiTheme="majorBidi" w:hAnsiTheme="majorBidi" w:cstheme="majorBidi"/>
                <w:b/>
                <w:bCs/>
              </w:rPr>
            </w:pPr>
            <w:r w:rsidRPr="00380305">
              <w:rPr>
                <w:rFonts w:asciiTheme="majorBidi" w:hAnsiTheme="majorBidi" w:cstheme="majorBidi"/>
              </w:rPr>
              <w:br/>
            </w:r>
            <w:r w:rsidRPr="00380305">
              <w:rPr>
                <w:rFonts w:asciiTheme="majorBidi" w:hAnsiTheme="majorBidi" w:cstheme="majorBidi"/>
                <w:b/>
                <w:bCs/>
              </w:rPr>
              <w:t>TensorFlow</w:t>
            </w:r>
          </w:p>
        </w:tc>
        <w:tc>
          <w:tcPr>
            <w:tcW w:w="2565" w:type="dxa"/>
          </w:tcPr>
          <w:p w14:paraId="70B4A699" w14:textId="77777777" w:rsidR="00A925CB" w:rsidRPr="00380305" w:rsidRDefault="00A925CB" w:rsidP="007049BE">
            <w:pPr>
              <w:jc w:val="center"/>
              <w:rPr>
                <w:rFonts w:asciiTheme="majorBidi" w:hAnsiTheme="majorBidi" w:cstheme="majorBidi"/>
              </w:rPr>
            </w:pPr>
          </w:p>
          <w:p w14:paraId="01C7AB69" w14:textId="77777777" w:rsidR="007049BE" w:rsidRPr="00380305" w:rsidRDefault="007049BE" w:rsidP="007049BE">
            <w:pPr>
              <w:jc w:val="center"/>
              <w:rPr>
                <w:rFonts w:asciiTheme="majorBidi" w:hAnsiTheme="majorBidi" w:cstheme="majorBidi"/>
              </w:rPr>
            </w:pPr>
          </w:p>
          <w:p w14:paraId="06CCC956" w14:textId="1080B00E" w:rsidR="007049BE" w:rsidRPr="00380305" w:rsidRDefault="007049BE" w:rsidP="007049BE">
            <w:pPr>
              <w:jc w:val="center"/>
              <w:rPr>
                <w:rFonts w:asciiTheme="majorBidi" w:hAnsiTheme="majorBidi" w:cstheme="majorBidi"/>
                <w:b/>
                <w:bCs/>
              </w:rPr>
            </w:pPr>
            <w:r w:rsidRPr="00380305">
              <w:rPr>
                <w:rFonts w:asciiTheme="majorBidi" w:hAnsiTheme="majorBidi" w:cstheme="majorBidi"/>
                <w:b/>
                <w:bCs/>
              </w:rPr>
              <w:t>Py</w:t>
            </w:r>
            <w:r w:rsidR="00D87032">
              <w:rPr>
                <w:rFonts w:asciiTheme="majorBidi" w:hAnsiTheme="majorBidi" w:cstheme="majorBidi"/>
                <w:b/>
                <w:bCs/>
              </w:rPr>
              <w:t>T</w:t>
            </w:r>
            <w:r w:rsidRPr="00380305">
              <w:rPr>
                <w:rFonts w:asciiTheme="majorBidi" w:hAnsiTheme="majorBidi" w:cstheme="majorBidi"/>
                <w:b/>
                <w:bCs/>
              </w:rPr>
              <w:t>orch</w:t>
            </w:r>
          </w:p>
        </w:tc>
        <w:tc>
          <w:tcPr>
            <w:tcW w:w="2586" w:type="dxa"/>
          </w:tcPr>
          <w:p w14:paraId="1DB9608D" w14:textId="77777777" w:rsidR="00A925CB" w:rsidRPr="00380305" w:rsidRDefault="00A925CB" w:rsidP="007049BE">
            <w:pPr>
              <w:jc w:val="center"/>
              <w:rPr>
                <w:rFonts w:asciiTheme="majorBidi" w:hAnsiTheme="majorBidi" w:cstheme="majorBidi"/>
              </w:rPr>
            </w:pPr>
          </w:p>
          <w:p w14:paraId="5315F1FE" w14:textId="77777777" w:rsidR="007049BE" w:rsidRPr="00380305" w:rsidRDefault="007049BE" w:rsidP="007049BE">
            <w:pPr>
              <w:jc w:val="center"/>
              <w:rPr>
                <w:rFonts w:asciiTheme="majorBidi" w:hAnsiTheme="majorBidi" w:cstheme="majorBidi"/>
                <w:b/>
                <w:bCs/>
              </w:rPr>
            </w:pPr>
          </w:p>
          <w:p w14:paraId="7954933F" w14:textId="61EA9058" w:rsidR="007049BE" w:rsidRPr="00380305" w:rsidRDefault="007049BE" w:rsidP="007049BE">
            <w:pPr>
              <w:jc w:val="center"/>
              <w:rPr>
                <w:rFonts w:asciiTheme="majorBidi" w:hAnsiTheme="majorBidi" w:cstheme="majorBidi"/>
              </w:rPr>
            </w:pPr>
            <w:r w:rsidRPr="00380305">
              <w:rPr>
                <w:rFonts w:asciiTheme="majorBidi" w:hAnsiTheme="majorBidi" w:cstheme="majorBidi"/>
                <w:b/>
                <w:bCs/>
              </w:rPr>
              <w:t>CNTK</w:t>
            </w:r>
          </w:p>
        </w:tc>
      </w:tr>
      <w:tr w:rsidR="00D83E75" w:rsidRPr="00B26C55" w14:paraId="7044061F" w14:textId="77777777" w:rsidTr="00C13427">
        <w:trPr>
          <w:trHeight w:val="1098"/>
        </w:trPr>
        <w:tc>
          <w:tcPr>
            <w:tcW w:w="2550" w:type="dxa"/>
          </w:tcPr>
          <w:p w14:paraId="52BC3A78" w14:textId="77777777" w:rsidR="00A925CB" w:rsidRPr="00380305" w:rsidRDefault="00A925CB" w:rsidP="007049BE">
            <w:pPr>
              <w:jc w:val="center"/>
              <w:rPr>
                <w:rFonts w:asciiTheme="majorBidi" w:hAnsiTheme="majorBidi" w:cstheme="majorBidi"/>
              </w:rPr>
            </w:pPr>
          </w:p>
          <w:p w14:paraId="296CEAC6" w14:textId="7A98FA19" w:rsidR="007049BE" w:rsidRPr="00380305" w:rsidRDefault="007049BE" w:rsidP="007049BE">
            <w:pPr>
              <w:jc w:val="center"/>
              <w:rPr>
                <w:rFonts w:asciiTheme="majorBidi" w:hAnsiTheme="majorBidi" w:cstheme="majorBidi"/>
                <w:b/>
                <w:bCs/>
              </w:rPr>
            </w:pPr>
            <w:r w:rsidRPr="00380305">
              <w:rPr>
                <w:rFonts w:asciiTheme="majorBidi" w:hAnsiTheme="majorBidi" w:cstheme="majorBidi"/>
                <w:b/>
                <w:bCs/>
              </w:rPr>
              <w:t>Developed By</w:t>
            </w:r>
          </w:p>
        </w:tc>
        <w:tc>
          <w:tcPr>
            <w:tcW w:w="2561" w:type="dxa"/>
          </w:tcPr>
          <w:p w14:paraId="34E902E1" w14:textId="4A072EA9" w:rsidR="00A925CB" w:rsidRPr="00380305" w:rsidRDefault="008C2946" w:rsidP="007049BE">
            <w:pPr>
              <w:jc w:val="center"/>
              <w:rPr>
                <w:rFonts w:asciiTheme="majorBidi" w:hAnsiTheme="majorBidi" w:cstheme="majorBidi"/>
              </w:rPr>
            </w:pPr>
            <w:r w:rsidRPr="00380305">
              <w:rPr>
                <w:rFonts w:asciiTheme="majorBidi" w:hAnsiTheme="majorBidi" w:cstheme="majorBidi"/>
                <w:noProof/>
              </w:rPr>
              <w:drawing>
                <wp:inline distT="0" distB="0" distL="0" distR="0" wp14:anchorId="643FF783" wp14:editId="0507506F">
                  <wp:extent cx="1271587" cy="635794"/>
                  <wp:effectExtent l="0" t="0" r="5080" b="0"/>
                  <wp:docPr id="32701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280543" cy="640272"/>
                          </a:xfrm>
                          <a:prstGeom prst="rect">
                            <a:avLst/>
                          </a:prstGeom>
                          <a:noFill/>
                          <a:ln>
                            <a:noFill/>
                          </a:ln>
                        </pic:spPr>
                      </pic:pic>
                    </a:graphicData>
                  </a:graphic>
                </wp:inline>
              </w:drawing>
            </w:r>
            <w:r w:rsidR="007049BE" w:rsidRPr="00380305">
              <w:rPr>
                <w:rFonts w:asciiTheme="majorBidi" w:hAnsiTheme="majorBidi" w:cstheme="majorBidi"/>
              </w:rPr>
              <w:br/>
            </w:r>
            <w:r w:rsidRPr="00380305">
              <w:rPr>
                <w:rFonts w:asciiTheme="majorBidi" w:hAnsiTheme="majorBidi" w:cstheme="majorBidi"/>
              </w:rPr>
              <w:t>Google</w:t>
            </w:r>
          </w:p>
        </w:tc>
        <w:tc>
          <w:tcPr>
            <w:tcW w:w="2565" w:type="dxa"/>
          </w:tcPr>
          <w:p w14:paraId="4F068616" w14:textId="77777777" w:rsidR="00185D39" w:rsidRPr="00380305" w:rsidRDefault="004F5CFC" w:rsidP="001604A6">
            <w:pPr>
              <w:jc w:val="center"/>
              <w:rPr>
                <w:rFonts w:asciiTheme="majorBidi" w:hAnsiTheme="majorBidi" w:cstheme="majorBidi"/>
              </w:rPr>
            </w:pPr>
            <w:r w:rsidRPr="00380305">
              <w:rPr>
                <w:rFonts w:asciiTheme="majorBidi" w:hAnsiTheme="majorBidi" w:cstheme="majorBidi"/>
                <w:noProof/>
              </w:rPr>
              <w:drawing>
                <wp:inline distT="0" distB="0" distL="0" distR="0" wp14:anchorId="5A42C176" wp14:editId="3A6568E0">
                  <wp:extent cx="904875" cy="581025"/>
                  <wp:effectExtent l="0" t="0" r="9525" b="9525"/>
                  <wp:docPr id="9746153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15323" name=""/>
                          <pic:cNvPicPr/>
                        </pic:nvPicPr>
                        <pic:blipFill>
                          <a:blip r:embed="rId16"/>
                          <a:stretch>
                            <a:fillRect/>
                          </a:stretch>
                        </pic:blipFill>
                        <pic:spPr>
                          <a:xfrm>
                            <a:off x="0" y="0"/>
                            <a:ext cx="921170" cy="591488"/>
                          </a:xfrm>
                          <a:prstGeom prst="rect">
                            <a:avLst/>
                          </a:prstGeom>
                        </pic:spPr>
                      </pic:pic>
                    </a:graphicData>
                  </a:graphic>
                </wp:inline>
              </w:drawing>
            </w:r>
          </w:p>
          <w:p w14:paraId="52777F27" w14:textId="554947A1" w:rsidR="00A925CB" w:rsidRPr="00380305" w:rsidRDefault="00BC0AE1" w:rsidP="00F55DC5">
            <w:pPr>
              <w:jc w:val="center"/>
              <w:rPr>
                <w:rFonts w:asciiTheme="majorBidi" w:hAnsiTheme="majorBidi" w:cstheme="majorBidi"/>
              </w:rPr>
            </w:pPr>
            <w:r w:rsidRPr="00380305">
              <w:rPr>
                <w:rFonts w:asciiTheme="majorBidi" w:hAnsiTheme="majorBidi" w:cstheme="majorBidi"/>
              </w:rPr>
              <w:t>Facebook</w:t>
            </w:r>
          </w:p>
        </w:tc>
        <w:tc>
          <w:tcPr>
            <w:tcW w:w="2586" w:type="dxa"/>
          </w:tcPr>
          <w:p w14:paraId="0E4302A4" w14:textId="77777777" w:rsidR="00185D39" w:rsidRPr="00380305" w:rsidRDefault="003A0D0F" w:rsidP="001604A6">
            <w:pPr>
              <w:jc w:val="center"/>
              <w:rPr>
                <w:rFonts w:asciiTheme="majorBidi" w:hAnsiTheme="majorBidi" w:cstheme="majorBidi"/>
              </w:rPr>
            </w:pPr>
            <w:r w:rsidRPr="00380305">
              <w:rPr>
                <w:rFonts w:asciiTheme="majorBidi" w:hAnsiTheme="majorBidi" w:cstheme="majorBidi"/>
                <w:noProof/>
              </w:rPr>
              <w:drawing>
                <wp:inline distT="0" distB="0" distL="0" distR="0" wp14:anchorId="39FFFDE5" wp14:editId="0E325B49">
                  <wp:extent cx="822325" cy="466725"/>
                  <wp:effectExtent l="0" t="0" r="0" b="9525"/>
                  <wp:docPr id="45123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35770" cy="474356"/>
                          </a:xfrm>
                          <a:prstGeom prst="rect">
                            <a:avLst/>
                          </a:prstGeom>
                          <a:noFill/>
                          <a:ln>
                            <a:noFill/>
                          </a:ln>
                        </pic:spPr>
                      </pic:pic>
                    </a:graphicData>
                  </a:graphic>
                </wp:inline>
              </w:drawing>
            </w:r>
          </w:p>
          <w:p w14:paraId="4D55D11C" w14:textId="6B11F168" w:rsidR="00A925CB" w:rsidRPr="00380305" w:rsidRDefault="00962D48" w:rsidP="00962D48">
            <w:pPr>
              <w:jc w:val="center"/>
              <w:rPr>
                <w:rFonts w:asciiTheme="majorBidi" w:hAnsiTheme="majorBidi" w:cstheme="majorBidi"/>
              </w:rPr>
            </w:pPr>
            <w:r w:rsidRPr="00380305">
              <w:rPr>
                <w:rFonts w:asciiTheme="majorBidi" w:hAnsiTheme="majorBidi" w:cstheme="majorBidi"/>
              </w:rPr>
              <w:t>Microsoft</w:t>
            </w:r>
          </w:p>
        </w:tc>
      </w:tr>
      <w:tr w:rsidR="00D83E75" w:rsidRPr="00B26C55" w14:paraId="011F527D" w14:textId="77777777" w:rsidTr="00C13427">
        <w:trPr>
          <w:trHeight w:val="1163"/>
        </w:trPr>
        <w:tc>
          <w:tcPr>
            <w:tcW w:w="2550" w:type="dxa"/>
          </w:tcPr>
          <w:p w14:paraId="64AC99B7" w14:textId="77777777" w:rsidR="00A925CB" w:rsidRPr="00380305" w:rsidRDefault="00A925CB" w:rsidP="00185D39">
            <w:pPr>
              <w:rPr>
                <w:rFonts w:asciiTheme="majorBidi" w:hAnsiTheme="majorBidi" w:cstheme="majorBidi"/>
              </w:rPr>
            </w:pPr>
          </w:p>
          <w:p w14:paraId="7CABC320" w14:textId="5B502037" w:rsidR="005406FB" w:rsidRPr="00380305" w:rsidRDefault="005406FB" w:rsidP="00C96095">
            <w:pPr>
              <w:jc w:val="center"/>
              <w:rPr>
                <w:rFonts w:asciiTheme="majorBidi" w:hAnsiTheme="majorBidi" w:cstheme="majorBidi"/>
                <w:b/>
                <w:bCs/>
              </w:rPr>
            </w:pPr>
            <w:r w:rsidRPr="00380305">
              <w:rPr>
                <w:rFonts w:asciiTheme="majorBidi" w:hAnsiTheme="majorBidi" w:cstheme="majorBidi"/>
                <w:b/>
                <w:bCs/>
              </w:rPr>
              <w:t>Open Source</w:t>
            </w:r>
          </w:p>
        </w:tc>
        <w:tc>
          <w:tcPr>
            <w:tcW w:w="2561" w:type="dxa"/>
          </w:tcPr>
          <w:p w14:paraId="05C9E02B" w14:textId="133BB0E9" w:rsidR="00A925CB" w:rsidRPr="00380305" w:rsidRDefault="00D83E75" w:rsidP="00D83E75">
            <w:pPr>
              <w:jc w:val="center"/>
              <w:rPr>
                <w:rFonts w:asciiTheme="majorBidi" w:hAnsiTheme="majorBidi" w:cstheme="majorBidi"/>
              </w:rPr>
            </w:pPr>
            <w:r w:rsidRPr="00380305">
              <w:rPr>
                <w:rFonts w:asciiTheme="majorBidi" w:hAnsiTheme="majorBidi" w:cstheme="majorBidi"/>
                <w:noProof/>
              </w:rPr>
              <w:drawing>
                <wp:inline distT="0" distB="0" distL="0" distR="0" wp14:anchorId="10100ECC" wp14:editId="348CAD23">
                  <wp:extent cx="485775" cy="485775"/>
                  <wp:effectExtent l="0" t="0" r="9525" b="9525"/>
                  <wp:docPr id="1161729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6859" cy="486859"/>
                          </a:xfrm>
                          <a:prstGeom prst="rect">
                            <a:avLst/>
                          </a:prstGeom>
                          <a:noFill/>
                          <a:ln>
                            <a:noFill/>
                          </a:ln>
                        </pic:spPr>
                      </pic:pic>
                    </a:graphicData>
                  </a:graphic>
                </wp:inline>
              </w:drawing>
            </w:r>
          </w:p>
        </w:tc>
        <w:tc>
          <w:tcPr>
            <w:tcW w:w="2565" w:type="dxa"/>
          </w:tcPr>
          <w:p w14:paraId="6469AA2B" w14:textId="5BB41A19" w:rsidR="00A925CB" w:rsidRPr="00380305" w:rsidRDefault="000B71B9" w:rsidP="003C6A6C">
            <w:pPr>
              <w:jc w:val="center"/>
              <w:rPr>
                <w:rFonts w:asciiTheme="majorBidi" w:hAnsiTheme="majorBidi" w:cstheme="majorBidi"/>
              </w:rPr>
            </w:pPr>
            <w:r w:rsidRPr="00380305">
              <w:rPr>
                <w:rFonts w:asciiTheme="majorBidi" w:hAnsiTheme="majorBidi" w:cstheme="majorBidi"/>
                <w:noProof/>
              </w:rPr>
              <w:drawing>
                <wp:inline distT="0" distB="0" distL="0" distR="0" wp14:anchorId="275A1856" wp14:editId="46645A42">
                  <wp:extent cx="485775" cy="485775"/>
                  <wp:effectExtent l="0" t="0" r="9525" b="9525"/>
                  <wp:docPr id="3634262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6859" cy="486859"/>
                          </a:xfrm>
                          <a:prstGeom prst="rect">
                            <a:avLst/>
                          </a:prstGeom>
                          <a:noFill/>
                          <a:ln>
                            <a:noFill/>
                          </a:ln>
                        </pic:spPr>
                      </pic:pic>
                    </a:graphicData>
                  </a:graphic>
                </wp:inline>
              </w:drawing>
            </w:r>
          </w:p>
        </w:tc>
        <w:tc>
          <w:tcPr>
            <w:tcW w:w="2586" w:type="dxa"/>
          </w:tcPr>
          <w:p w14:paraId="44B22417" w14:textId="21CB70CE" w:rsidR="00A925CB" w:rsidRPr="00380305" w:rsidRDefault="000B71B9" w:rsidP="003C6A6C">
            <w:pPr>
              <w:jc w:val="center"/>
              <w:rPr>
                <w:rFonts w:asciiTheme="majorBidi" w:hAnsiTheme="majorBidi" w:cstheme="majorBidi"/>
              </w:rPr>
            </w:pPr>
            <w:r w:rsidRPr="00380305">
              <w:rPr>
                <w:rFonts w:asciiTheme="majorBidi" w:hAnsiTheme="majorBidi" w:cstheme="majorBidi"/>
                <w:noProof/>
              </w:rPr>
              <w:drawing>
                <wp:inline distT="0" distB="0" distL="0" distR="0" wp14:anchorId="14B35CFD" wp14:editId="40031AB2">
                  <wp:extent cx="485775" cy="485775"/>
                  <wp:effectExtent l="0" t="0" r="9525" b="9525"/>
                  <wp:docPr id="2738737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86859" cy="486859"/>
                          </a:xfrm>
                          <a:prstGeom prst="rect">
                            <a:avLst/>
                          </a:prstGeom>
                          <a:noFill/>
                          <a:ln>
                            <a:noFill/>
                          </a:ln>
                        </pic:spPr>
                      </pic:pic>
                    </a:graphicData>
                  </a:graphic>
                </wp:inline>
              </w:drawing>
            </w:r>
          </w:p>
        </w:tc>
      </w:tr>
      <w:tr w:rsidR="00D83E75" w:rsidRPr="00B26C55" w14:paraId="3EA53D2E" w14:textId="77777777" w:rsidTr="00C13427">
        <w:trPr>
          <w:trHeight w:val="1098"/>
        </w:trPr>
        <w:tc>
          <w:tcPr>
            <w:tcW w:w="2550" w:type="dxa"/>
          </w:tcPr>
          <w:p w14:paraId="4C6852D0" w14:textId="77777777" w:rsidR="003E547B" w:rsidRPr="00380305" w:rsidRDefault="003E547B" w:rsidP="00CA2E05">
            <w:pPr>
              <w:jc w:val="center"/>
              <w:rPr>
                <w:rFonts w:asciiTheme="majorBidi" w:hAnsiTheme="majorBidi" w:cstheme="majorBidi"/>
                <w:b/>
                <w:bCs/>
              </w:rPr>
            </w:pPr>
          </w:p>
          <w:p w14:paraId="29AC2781" w14:textId="4850BC3B" w:rsidR="00A925CB" w:rsidRPr="00380305" w:rsidRDefault="007A556B" w:rsidP="00CA2E05">
            <w:pPr>
              <w:jc w:val="center"/>
              <w:rPr>
                <w:rFonts w:asciiTheme="majorBidi" w:hAnsiTheme="majorBidi" w:cstheme="majorBidi"/>
                <w:b/>
                <w:bCs/>
              </w:rPr>
            </w:pPr>
            <w:r w:rsidRPr="00380305">
              <w:rPr>
                <w:rFonts w:asciiTheme="majorBidi" w:hAnsiTheme="majorBidi" w:cstheme="majorBidi"/>
                <w:b/>
                <w:bCs/>
              </w:rPr>
              <w:t>Community</w:t>
            </w:r>
          </w:p>
        </w:tc>
        <w:tc>
          <w:tcPr>
            <w:tcW w:w="2561" w:type="dxa"/>
          </w:tcPr>
          <w:p w14:paraId="641A80C1" w14:textId="0B7F0F0A" w:rsidR="0061370C" w:rsidRPr="00380305" w:rsidRDefault="007E3DBF" w:rsidP="0061370C">
            <w:pPr>
              <w:rPr>
                <w:rFonts w:asciiTheme="majorBidi" w:eastAsia="Times New Roman" w:hAnsiTheme="majorBidi" w:cstheme="majorBidi"/>
                <w:kern w:val="0"/>
                <w:sz w:val="24"/>
                <w:szCs w:val="24"/>
                <w14:ligatures w14:val="none"/>
              </w:rPr>
            </w:pPr>
            <w:r w:rsidRPr="00380305">
              <w:rPr>
                <w:rFonts w:asciiTheme="majorBidi" w:eastAsia="Times New Roman" w:hAnsiTheme="majorBidi" w:cstheme="majorBidi"/>
                <w:kern w:val="0"/>
                <w:sz w:val="24"/>
                <w:szCs w:val="24"/>
                <w14:ligatures w14:val="none"/>
              </w:rPr>
              <w:t>L</w:t>
            </w:r>
            <w:r w:rsidR="0061370C" w:rsidRPr="00380305">
              <w:rPr>
                <w:rFonts w:asciiTheme="majorBidi" w:eastAsia="Times New Roman" w:hAnsiTheme="majorBidi" w:cstheme="majorBidi"/>
                <w:kern w:val="0"/>
                <w:sz w:val="24"/>
                <w:szCs w:val="24"/>
                <w14:ligatures w14:val="none"/>
              </w:rPr>
              <w:t>argest community</w:t>
            </w:r>
            <w:r w:rsidRPr="00380305">
              <w:rPr>
                <w:rFonts w:asciiTheme="majorBidi" w:eastAsia="Times New Roman" w:hAnsiTheme="majorBidi" w:cstheme="majorBidi"/>
                <w:kern w:val="0"/>
                <w:sz w:val="24"/>
                <w:szCs w:val="24"/>
                <w14:ligatures w14:val="none"/>
              </w:rPr>
              <w:t>.</w:t>
            </w:r>
          </w:p>
          <w:p w14:paraId="26837E5D" w14:textId="0F334719" w:rsidR="00A925CB" w:rsidRPr="00380305" w:rsidRDefault="00A925CB" w:rsidP="00185D39">
            <w:pPr>
              <w:rPr>
                <w:rFonts w:asciiTheme="majorBidi" w:hAnsiTheme="majorBidi" w:cstheme="majorBidi"/>
              </w:rPr>
            </w:pPr>
          </w:p>
        </w:tc>
        <w:tc>
          <w:tcPr>
            <w:tcW w:w="2565" w:type="dxa"/>
          </w:tcPr>
          <w:p w14:paraId="4C744C24" w14:textId="2470AF54" w:rsidR="00A925CB" w:rsidRPr="00380305" w:rsidRDefault="00E80ABC" w:rsidP="00185D39">
            <w:pPr>
              <w:rPr>
                <w:rFonts w:asciiTheme="majorBidi" w:hAnsiTheme="majorBidi" w:cstheme="majorBidi"/>
              </w:rPr>
            </w:pPr>
            <w:r w:rsidRPr="00380305">
              <w:rPr>
                <w:rFonts w:asciiTheme="majorBidi" w:hAnsiTheme="majorBidi" w:cstheme="majorBidi"/>
              </w:rPr>
              <w:t xml:space="preserve">Growing </w:t>
            </w:r>
            <w:r w:rsidR="0025180F" w:rsidRPr="00380305">
              <w:rPr>
                <w:rFonts w:asciiTheme="majorBidi" w:hAnsiTheme="majorBidi" w:cstheme="majorBidi"/>
              </w:rPr>
              <w:t xml:space="preserve"> day</w:t>
            </w:r>
            <w:r w:rsidR="00C8531B" w:rsidRPr="00380305">
              <w:rPr>
                <w:rFonts w:asciiTheme="majorBidi" w:hAnsiTheme="majorBidi" w:cstheme="majorBidi"/>
              </w:rPr>
              <w:t>-by-day</w:t>
            </w:r>
            <w:r w:rsidR="007E3DBF" w:rsidRPr="00380305">
              <w:rPr>
                <w:rFonts w:asciiTheme="majorBidi" w:hAnsiTheme="majorBidi" w:cstheme="majorBidi"/>
              </w:rPr>
              <w:t>.</w:t>
            </w:r>
          </w:p>
        </w:tc>
        <w:tc>
          <w:tcPr>
            <w:tcW w:w="2586" w:type="dxa"/>
          </w:tcPr>
          <w:p w14:paraId="2499E2F9" w14:textId="53E8A9F1" w:rsidR="00A925CB" w:rsidRPr="00380305" w:rsidRDefault="00F83C8A" w:rsidP="00185D39">
            <w:pPr>
              <w:rPr>
                <w:rFonts w:asciiTheme="majorBidi" w:hAnsiTheme="majorBidi" w:cstheme="majorBidi"/>
              </w:rPr>
            </w:pPr>
            <w:r w:rsidRPr="00380305">
              <w:rPr>
                <w:rFonts w:asciiTheme="majorBidi" w:hAnsiTheme="majorBidi" w:cstheme="majorBidi"/>
              </w:rPr>
              <w:t>small community</w:t>
            </w:r>
            <w:r w:rsidR="007E3DBF" w:rsidRPr="00380305">
              <w:rPr>
                <w:rFonts w:asciiTheme="majorBidi" w:hAnsiTheme="majorBidi" w:cstheme="majorBidi"/>
              </w:rPr>
              <w:t>.</w:t>
            </w:r>
          </w:p>
        </w:tc>
      </w:tr>
      <w:tr w:rsidR="00C13427" w:rsidRPr="00B26C55" w14:paraId="1D8BB8B1" w14:textId="77777777" w:rsidTr="00C13427">
        <w:trPr>
          <w:trHeight w:val="1163"/>
        </w:trPr>
        <w:tc>
          <w:tcPr>
            <w:tcW w:w="2550" w:type="dxa"/>
          </w:tcPr>
          <w:p w14:paraId="29B10124" w14:textId="77777777" w:rsidR="003E547B" w:rsidRPr="00380305" w:rsidRDefault="003E547B" w:rsidP="00173C53">
            <w:pPr>
              <w:jc w:val="center"/>
              <w:rPr>
                <w:rFonts w:asciiTheme="majorBidi" w:hAnsiTheme="majorBidi" w:cstheme="majorBidi"/>
                <w:b/>
                <w:bCs/>
              </w:rPr>
            </w:pPr>
          </w:p>
          <w:p w14:paraId="6428D591" w14:textId="16F1BC09" w:rsidR="00C13427" w:rsidRPr="00380305" w:rsidRDefault="00C13427" w:rsidP="00C13427">
            <w:pPr>
              <w:jc w:val="center"/>
              <w:rPr>
                <w:rFonts w:asciiTheme="majorBidi" w:hAnsiTheme="majorBidi" w:cstheme="majorBidi"/>
                <w:b/>
                <w:bCs/>
              </w:rPr>
            </w:pPr>
            <w:r w:rsidRPr="00380305">
              <w:rPr>
                <w:rFonts w:asciiTheme="majorBidi" w:hAnsiTheme="majorBidi" w:cstheme="majorBidi"/>
                <w:b/>
                <w:bCs/>
              </w:rPr>
              <w:t>Performance</w:t>
            </w:r>
          </w:p>
        </w:tc>
        <w:tc>
          <w:tcPr>
            <w:tcW w:w="2561" w:type="dxa"/>
          </w:tcPr>
          <w:p w14:paraId="5EAC11FD" w14:textId="59F1914D" w:rsidR="00C13427" w:rsidRPr="00380305" w:rsidRDefault="0079125A" w:rsidP="00C13427">
            <w:pPr>
              <w:rPr>
                <w:rFonts w:asciiTheme="majorBidi" w:hAnsiTheme="majorBidi" w:cstheme="majorBidi"/>
              </w:rPr>
            </w:pPr>
            <w:r w:rsidRPr="0079125A">
              <w:rPr>
                <w:rFonts w:asciiTheme="majorBidi" w:hAnsiTheme="majorBidi" w:cstheme="majorBidi"/>
              </w:rPr>
              <w:t>Provides optimized-</w:t>
            </w:r>
            <w:r w:rsidR="001A7FB0" w:rsidRPr="00380305">
              <w:rPr>
                <w:rFonts w:asciiTheme="majorBidi" w:hAnsiTheme="majorBidi" w:cstheme="majorBidi"/>
              </w:rPr>
              <w:t>performance</w:t>
            </w:r>
            <w:r w:rsidR="006D02D7" w:rsidRPr="00380305">
              <w:rPr>
                <w:rFonts w:asciiTheme="majorBidi" w:hAnsiTheme="majorBidi" w:cstheme="majorBidi"/>
              </w:rPr>
              <w:t>.</w:t>
            </w:r>
          </w:p>
        </w:tc>
        <w:tc>
          <w:tcPr>
            <w:tcW w:w="2565" w:type="dxa"/>
          </w:tcPr>
          <w:p w14:paraId="0D95FCF0" w14:textId="2CA2DD4A" w:rsidR="00C13427" w:rsidRPr="00380305" w:rsidRDefault="00EA2EF2" w:rsidP="00C13427">
            <w:pPr>
              <w:rPr>
                <w:rFonts w:asciiTheme="majorBidi" w:hAnsiTheme="majorBidi" w:cstheme="majorBidi"/>
              </w:rPr>
            </w:pPr>
            <w:r w:rsidRPr="00380305">
              <w:rPr>
                <w:rFonts w:asciiTheme="majorBidi" w:hAnsiTheme="majorBidi" w:cstheme="majorBidi"/>
              </w:rPr>
              <w:t>similar to TensorFlow</w:t>
            </w:r>
            <w:r w:rsidR="006D02D7" w:rsidRPr="00380305">
              <w:rPr>
                <w:rFonts w:asciiTheme="majorBidi" w:hAnsiTheme="majorBidi" w:cstheme="majorBidi"/>
              </w:rPr>
              <w:t>.</w:t>
            </w:r>
          </w:p>
        </w:tc>
        <w:tc>
          <w:tcPr>
            <w:tcW w:w="2586" w:type="dxa"/>
          </w:tcPr>
          <w:p w14:paraId="4E152DD2" w14:textId="2BD107E6" w:rsidR="00C13427" w:rsidRPr="00380305" w:rsidRDefault="006D02D7" w:rsidP="00C13427">
            <w:pPr>
              <w:rPr>
                <w:rFonts w:asciiTheme="majorBidi" w:hAnsiTheme="majorBidi" w:cstheme="majorBidi"/>
              </w:rPr>
            </w:pPr>
            <w:r w:rsidRPr="00380305">
              <w:rPr>
                <w:rFonts w:asciiTheme="majorBidi" w:hAnsiTheme="majorBidi" w:cstheme="majorBidi"/>
              </w:rPr>
              <w:t>renowned for being quick and scalable.</w:t>
            </w:r>
          </w:p>
        </w:tc>
      </w:tr>
      <w:tr w:rsidR="000F1D10" w:rsidRPr="00B26C55" w14:paraId="72D2C1F4" w14:textId="77777777" w:rsidTr="00C13427">
        <w:trPr>
          <w:trHeight w:val="1163"/>
        </w:trPr>
        <w:tc>
          <w:tcPr>
            <w:tcW w:w="2550" w:type="dxa"/>
          </w:tcPr>
          <w:p w14:paraId="1510E820" w14:textId="77777777" w:rsidR="003E547B" w:rsidRPr="00380305" w:rsidRDefault="003E547B" w:rsidP="000F1D10">
            <w:pPr>
              <w:jc w:val="center"/>
              <w:rPr>
                <w:rFonts w:asciiTheme="majorBidi" w:hAnsiTheme="majorBidi" w:cstheme="majorBidi"/>
                <w:b/>
                <w:bCs/>
              </w:rPr>
            </w:pPr>
          </w:p>
          <w:p w14:paraId="29C495A4" w14:textId="700C8AD6" w:rsidR="000F1D10" w:rsidRPr="00380305" w:rsidRDefault="000F1D10" w:rsidP="000F1D10">
            <w:pPr>
              <w:jc w:val="center"/>
              <w:rPr>
                <w:rFonts w:asciiTheme="majorBidi" w:hAnsiTheme="majorBidi" w:cstheme="majorBidi"/>
                <w:b/>
                <w:bCs/>
              </w:rPr>
            </w:pPr>
            <w:r w:rsidRPr="00380305">
              <w:rPr>
                <w:rFonts w:asciiTheme="majorBidi" w:hAnsiTheme="majorBidi" w:cstheme="majorBidi"/>
                <w:b/>
                <w:bCs/>
              </w:rPr>
              <w:t>Strengths</w:t>
            </w:r>
          </w:p>
        </w:tc>
        <w:tc>
          <w:tcPr>
            <w:tcW w:w="2561" w:type="dxa"/>
          </w:tcPr>
          <w:p w14:paraId="27148726" w14:textId="2B6FAA98" w:rsidR="003E3A9E" w:rsidRPr="00380305" w:rsidRDefault="001C76A7" w:rsidP="001C76A7">
            <w:pPr>
              <w:rPr>
                <w:rFonts w:asciiTheme="majorBidi" w:hAnsiTheme="majorBidi" w:cstheme="majorBidi"/>
              </w:rPr>
            </w:pPr>
            <w:r w:rsidRPr="00380305">
              <w:rPr>
                <w:rFonts w:asciiTheme="majorBidi" w:hAnsiTheme="majorBidi" w:cstheme="majorBidi"/>
              </w:rPr>
              <w:t>1-</w:t>
            </w:r>
            <w:r w:rsidR="00FC352A" w:rsidRPr="00380305">
              <w:rPr>
                <w:rFonts w:asciiTheme="majorBidi" w:hAnsiTheme="majorBidi" w:cstheme="majorBidi"/>
              </w:rPr>
              <w:t>C</w:t>
            </w:r>
            <w:r w:rsidR="00BB2CED" w:rsidRPr="00380305">
              <w:rPr>
                <w:rFonts w:asciiTheme="majorBidi" w:hAnsiTheme="majorBidi" w:cstheme="majorBidi"/>
              </w:rPr>
              <w:t>omprehensive ecosystem</w:t>
            </w:r>
            <w:r w:rsidRPr="00380305">
              <w:rPr>
                <w:rFonts w:asciiTheme="majorBidi" w:hAnsiTheme="majorBidi" w:cstheme="majorBidi"/>
              </w:rPr>
              <w:t>.</w:t>
            </w:r>
          </w:p>
          <w:p w14:paraId="75AD7337" w14:textId="16238164" w:rsidR="000F1D10" w:rsidRPr="00380305" w:rsidRDefault="001C76A7" w:rsidP="001C76A7">
            <w:pPr>
              <w:rPr>
                <w:rFonts w:asciiTheme="majorBidi" w:hAnsiTheme="majorBidi" w:cstheme="majorBidi"/>
              </w:rPr>
            </w:pPr>
            <w:r w:rsidRPr="00380305">
              <w:rPr>
                <w:rFonts w:asciiTheme="majorBidi" w:hAnsiTheme="majorBidi" w:cstheme="majorBidi"/>
              </w:rPr>
              <w:t>2-</w:t>
            </w:r>
            <w:r w:rsidR="00FC352A" w:rsidRPr="00380305">
              <w:rPr>
                <w:rFonts w:asciiTheme="majorBidi" w:hAnsiTheme="majorBidi" w:cstheme="majorBidi"/>
              </w:rPr>
              <w:t>P</w:t>
            </w:r>
            <w:r w:rsidR="00BB2CED" w:rsidRPr="00380305">
              <w:rPr>
                <w:rFonts w:asciiTheme="majorBidi" w:hAnsiTheme="majorBidi" w:cstheme="majorBidi"/>
              </w:rPr>
              <w:t>owerful visualization tools</w:t>
            </w:r>
            <w:r w:rsidRPr="00380305">
              <w:rPr>
                <w:rFonts w:asciiTheme="majorBidi" w:hAnsiTheme="majorBidi" w:cstheme="majorBidi"/>
              </w:rPr>
              <w:t>.</w:t>
            </w:r>
          </w:p>
        </w:tc>
        <w:tc>
          <w:tcPr>
            <w:tcW w:w="2565" w:type="dxa"/>
          </w:tcPr>
          <w:p w14:paraId="75BAA4E8" w14:textId="26940AFD" w:rsidR="001A3454" w:rsidRPr="00380305" w:rsidRDefault="001A3454" w:rsidP="000F1D10">
            <w:pPr>
              <w:rPr>
                <w:rFonts w:asciiTheme="majorBidi" w:hAnsiTheme="majorBidi" w:cstheme="majorBidi"/>
              </w:rPr>
            </w:pPr>
            <w:r w:rsidRPr="00380305">
              <w:rPr>
                <w:rFonts w:asciiTheme="majorBidi" w:hAnsiTheme="majorBidi" w:cstheme="majorBidi"/>
              </w:rPr>
              <w:t>1-</w:t>
            </w:r>
            <w:r w:rsidR="001A7A73" w:rsidRPr="00380305">
              <w:rPr>
                <w:rFonts w:asciiTheme="majorBidi" w:hAnsiTheme="majorBidi" w:cstheme="majorBidi"/>
              </w:rPr>
              <w:t>Us</w:t>
            </w:r>
            <w:r w:rsidR="00097800" w:rsidRPr="00380305">
              <w:rPr>
                <w:rFonts w:asciiTheme="majorBidi" w:hAnsiTheme="majorBidi" w:cstheme="majorBidi"/>
              </w:rPr>
              <w:t>ability</w:t>
            </w:r>
            <w:r w:rsidR="001E3E3C" w:rsidRPr="00380305">
              <w:rPr>
                <w:rFonts w:asciiTheme="majorBidi" w:hAnsiTheme="majorBidi" w:cstheme="majorBidi"/>
              </w:rPr>
              <w:t>.</w:t>
            </w:r>
          </w:p>
          <w:p w14:paraId="255CC172" w14:textId="70ECFC7B" w:rsidR="00A473C9" w:rsidRPr="00380305" w:rsidRDefault="005205EC" w:rsidP="000F1D10">
            <w:pPr>
              <w:rPr>
                <w:rFonts w:asciiTheme="majorBidi" w:hAnsiTheme="majorBidi" w:cstheme="majorBidi"/>
              </w:rPr>
            </w:pPr>
            <w:r w:rsidRPr="00380305">
              <w:rPr>
                <w:rFonts w:asciiTheme="majorBidi" w:hAnsiTheme="majorBidi" w:cstheme="majorBidi"/>
              </w:rPr>
              <w:t>2-</w:t>
            </w:r>
            <w:r w:rsidR="00314458" w:rsidRPr="00380305">
              <w:rPr>
                <w:rFonts w:asciiTheme="majorBidi" w:hAnsiTheme="majorBidi" w:cstheme="majorBidi"/>
              </w:rPr>
              <w:t xml:space="preserve"> </w:t>
            </w:r>
            <w:r w:rsidR="006C4B10" w:rsidRPr="00380305">
              <w:rPr>
                <w:rFonts w:asciiTheme="majorBidi" w:hAnsiTheme="majorBidi" w:cstheme="majorBidi"/>
              </w:rPr>
              <w:t>D</w:t>
            </w:r>
            <w:r w:rsidR="00314458" w:rsidRPr="00380305">
              <w:rPr>
                <w:rFonts w:asciiTheme="majorBidi" w:hAnsiTheme="majorBidi" w:cstheme="majorBidi"/>
              </w:rPr>
              <w:t>ynamic diagrams</w:t>
            </w:r>
            <w:r w:rsidR="001E3E3C" w:rsidRPr="00380305">
              <w:rPr>
                <w:rFonts w:asciiTheme="majorBidi" w:hAnsiTheme="majorBidi" w:cstheme="majorBidi"/>
              </w:rPr>
              <w:t>.</w:t>
            </w:r>
          </w:p>
          <w:p w14:paraId="1A29FF7E" w14:textId="19BC85A1" w:rsidR="000F1D10" w:rsidRPr="00380305" w:rsidRDefault="00314458" w:rsidP="000F1D10">
            <w:pPr>
              <w:rPr>
                <w:rFonts w:asciiTheme="majorBidi" w:hAnsiTheme="majorBidi" w:cstheme="majorBidi"/>
              </w:rPr>
            </w:pPr>
            <w:r w:rsidRPr="00380305">
              <w:rPr>
                <w:rFonts w:asciiTheme="majorBidi" w:hAnsiTheme="majorBidi" w:cstheme="majorBidi"/>
              </w:rPr>
              <w:t xml:space="preserve"> </w:t>
            </w:r>
            <w:r w:rsidR="00665E23" w:rsidRPr="00380305">
              <w:rPr>
                <w:rFonts w:asciiTheme="majorBidi" w:hAnsiTheme="majorBidi" w:cstheme="majorBidi"/>
              </w:rPr>
              <w:t>3-</w:t>
            </w:r>
            <w:r w:rsidRPr="00380305">
              <w:rPr>
                <w:rFonts w:asciiTheme="majorBidi" w:hAnsiTheme="majorBidi" w:cstheme="majorBidi"/>
              </w:rPr>
              <w:t xml:space="preserve"> </w:t>
            </w:r>
            <w:r w:rsidR="006C4B10" w:rsidRPr="00380305">
              <w:rPr>
                <w:rFonts w:asciiTheme="majorBidi" w:hAnsiTheme="majorBidi" w:cstheme="majorBidi"/>
              </w:rPr>
              <w:t>S</w:t>
            </w:r>
            <w:r w:rsidR="003B06E4" w:rsidRPr="00380305">
              <w:rPr>
                <w:rFonts w:asciiTheme="majorBidi" w:hAnsiTheme="majorBidi" w:cstheme="majorBidi"/>
              </w:rPr>
              <w:t>trong</w:t>
            </w:r>
            <w:r w:rsidRPr="00380305">
              <w:rPr>
                <w:rFonts w:asciiTheme="majorBidi" w:hAnsiTheme="majorBidi" w:cstheme="majorBidi"/>
              </w:rPr>
              <w:t xml:space="preserve"> support.</w:t>
            </w:r>
          </w:p>
        </w:tc>
        <w:tc>
          <w:tcPr>
            <w:tcW w:w="2586" w:type="dxa"/>
          </w:tcPr>
          <w:p w14:paraId="583B37A6" w14:textId="6A04F119" w:rsidR="000F1D10" w:rsidRPr="00380305" w:rsidRDefault="00FC352A" w:rsidP="00FC352A">
            <w:pPr>
              <w:rPr>
                <w:rFonts w:asciiTheme="majorBidi" w:hAnsiTheme="majorBidi" w:cstheme="majorBidi"/>
              </w:rPr>
            </w:pPr>
            <w:r w:rsidRPr="00380305">
              <w:rPr>
                <w:rFonts w:asciiTheme="majorBidi" w:hAnsiTheme="majorBidi" w:cstheme="majorBidi"/>
              </w:rPr>
              <w:t>1-</w:t>
            </w:r>
            <w:r w:rsidR="00C35600" w:rsidRPr="00380305">
              <w:rPr>
                <w:rFonts w:asciiTheme="majorBidi" w:hAnsiTheme="majorBidi" w:cstheme="majorBidi"/>
              </w:rPr>
              <w:t>Great performance</w:t>
            </w:r>
            <w:r w:rsidRPr="00380305">
              <w:rPr>
                <w:rFonts w:asciiTheme="majorBidi" w:hAnsiTheme="majorBidi" w:cstheme="majorBidi"/>
              </w:rPr>
              <w:t>.</w:t>
            </w:r>
            <w:r w:rsidRPr="00380305">
              <w:rPr>
                <w:rFonts w:asciiTheme="majorBidi" w:hAnsiTheme="majorBidi" w:cstheme="majorBidi"/>
              </w:rPr>
              <w:br/>
              <w:t xml:space="preserve">2- </w:t>
            </w:r>
            <w:r w:rsidR="009E07EE" w:rsidRPr="00380305">
              <w:rPr>
                <w:rFonts w:asciiTheme="majorBidi" w:hAnsiTheme="majorBidi" w:cstheme="majorBidi"/>
              </w:rPr>
              <w:t>S</w:t>
            </w:r>
            <w:r w:rsidR="00C35600" w:rsidRPr="00380305">
              <w:rPr>
                <w:rFonts w:asciiTheme="majorBidi" w:hAnsiTheme="majorBidi" w:cstheme="majorBidi"/>
              </w:rPr>
              <w:t>calability</w:t>
            </w:r>
            <w:r w:rsidRPr="00380305">
              <w:rPr>
                <w:rFonts w:asciiTheme="majorBidi" w:hAnsiTheme="majorBidi" w:cstheme="majorBidi"/>
              </w:rPr>
              <w:t>.</w:t>
            </w:r>
            <w:r w:rsidRPr="00380305">
              <w:rPr>
                <w:rFonts w:asciiTheme="majorBidi" w:hAnsiTheme="majorBidi" w:cstheme="majorBidi"/>
              </w:rPr>
              <w:br/>
              <w:t>3-</w:t>
            </w:r>
            <w:r w:rsidR="009E07EE" w:rsidRPr="00380305">
              <w:rPr>
                <w:rFonts w:asciiTheme="majorBidi" w:hAnsiTheme="majorBidi" w:cstheme="majorBidi"/>
              </w:rPr>
              <w:t>M</w:t>
            </w:r>
            <w:r w:rsidR="00C35600" w:rsidRPr="00380305">
              <w:rPr>
                <w:rFonts w:asciiTheme="majorBidi" w:hAnsiTheme="majorBidi" w:cstheme="majorBidi"/>
              </w:rPr>
              <w:t xml:space="preserve">emory </w:t>
            </w:r>
            <w:r w:rsidR="009A548C" w:rsidRPr="00380305">
              <w:rPr>
                <w:rFonts w:asciiTheme="majorBidi" w:hAnsiTheme="majorBidi" w:cstheme="majorBidi"/>
              </w:rPr>
              <w:t>efficiency</w:t>
            </w:r>
            <w:r w:rsidR="000C7DE9" w:rsidRPr="00380305">
              <w:rPr>
                <w:rFonts w:asciiTheme="majorBidi" w:hAnsiTheme="majorBidi" w:cstheme="majorBidi"/>
              </w:rPr>
              <w:t>.</w:t>
            </w:r>
          </w:p>
        </w:tc>
      </w:tr>
      <w:tr w:rsidR="000F1D10" w:rsidRPr="00B26C55" w14:paraId="2D8D9181" w14:textId="77777777" w:rsidTr="00C13427">
        <w:trPr>
          <w:trHeight w:val="1315"/>
        </w:trPr>
        <w:tc>
          <w:tcPr>
            <w:tcW w:w="2550" w:type="dxa"/>
          </w:tcPr>
          <w:p w14:paraId="67173835" w14:textId="77777777" w:rsidR="00F05645" w:rsidRPr="00380305" w:rsidRDefault="00F05645" w:rsidP="000F1D10">
            <w:pPr>
              <w:jc w:val="center"/>
              <w:rPr>
                <w:rFonts w:asciiTheme="majorBidi" w:hAnsiTheme="majorBidi" w:cstheme="majorBidi"/>
                <w:b/>
                <w:bCs/>
              </w:rPr>
            </w:pPr>
          </w:p>
          <w:p w14:paraId="259B70F9" w14:textId="77777777" w:rsidR="00F05645" w:rsidRPr="00380305" w:rsidRDefault="00F05645" w:rsidP="000F1D10">
            <w:pPr>
              <w:jc w:val="center"/>
              <w:rPr>
                <w:rFonts w:asciiTheme="majorBidi" w:hAnsiTheme="majorBidi" w:cstheme="majorBidi"/>
                <w:b/>
                <w:bCs/>
              </w:rPr>
            </w:pPr>
          </w:p>
          <w:p w14:paraId="14392B41" w14:textId="50680CF4" w:rsidR="000F1D10" w:rsidRPr="00380305" w:rsidRDefault="000F1D10" w:rsidP="000F1D10">
            <w:pPr>
              <w:jc w:val="center"/>
              <w:rPr>
                <w:rFonts w:asciiTheme="majorBidi" w:hAnsiTheme="majorBidi" w:cstheme="majorBidi"/>
                <w:b/>
                <w:bCs/>
              </w:rPr>
            </w:pPr>
            <w:r w:rsidRPr="00380305">
              <w:rPr>
                <w:rFonts w:asciiTheme="majorBidi" w:hAnsiTheme="majorBidi" w:cstheme="majorBidi"/>
                <w:b/>
                <w:bCs/>
              </w:rPr>
              <w:t>Weaknesses</w:t>
            </w:r>
          </w:p>
        </w:tc>
        <w:tc>
          <w:tcPr>
            <w:tcW w:w="2561" w:type="dxa"/>
          </w:tcPr>
          <w:p w14:paraId="715EF3E0" w14:textId="385AD5B9" w:rsidR="00A925CB" w:rsidRPr="00380305" w:rsidRDefault="00C7292D" w:rsidP="00185D39">
            <w:pPr>
              <w:rPr>
                <w:rFonts w:asciiTheme="majorBidi" w:hAnsiTheme="majorBidi" w:cstheme="majorBidi"/>
              </w:rPr>
            </w:pPr>
            <w:r w:rsidRPr="00380305">
              <w:rPr>
                <w:rFonts w:asciiTheme="majorBidi" w:hAnsiTheme="majorBidi" w:cstheme="majorBidi"/>
              </w:rPr>
              <w:t>1-Slow learning curve</w:t>
            </w:r>
            <w:r w:rsidR="001E3E3C" w:rsidRPr="00380305">
              <w:rPr>
                <w:rFonts w:asciiTheme="majorBidi" w:hAnsiTheme="majorBidi" w:cstheme="majorBidi"/>
              </w:rPr>
              <w:t>.</w:t>
            </w:r>
          </w:p>
          <w:p w14:paraId="78FEEFAB" w14:textId="77777777" w:rsidR="00B646F8" w:rsidRPr="00380305" w:rsidRDefault="00B646F8" w:rsidP="00185D39">
            <w:pPr>
              <w:rPr>
                <w:rFonts w:asciiTheme="majorBidi" w:hAnsiTheme="majorBidi" w:cstheme="majorBidi"/>
              </w:rPr>
            </w:pPr>
          </w:p>
          <w:p w14:paraId="230E303D" w14:textId="65ACD0E4" w:rsidR="000F1D10" w:rsidRPr="00380305" w:rsidRDefault="00B646F8" w:rsidP="000F1D10">
            <w:pPr>
              <w:rPr>
                <w:rFonts w:asciiTheme="majorBidi" w:hAnsiTheme="majorBidi" w:cstheme="majorBidi"/>
              </w:rPr>
            </w:pPr>
            <w:r w:rsidRPr="00380305">
              <w:rPr>
                <w:rFonts w:asciiTheme="majorBidi" w:hAnsiTheme="majorBidi" w:cstheme="majorBidi"/>
              </w:rPr>
              <w:t>2-</w:t>
            </w:r>
            <w:r w:rsidR="00A23094" w:rsidRPr="00380305">
              <w:rPr>
                <w:rFonts w:asciiTheme="majorBidi" w:hAnsiTheme="majorBidi" w:cstheme="majorBidi"/>
              </w:rPr>
              <w:t>Can be complicated</w:t>
            </w:r>
            <w:r w:rsidR="00D31B2B" w:rsidRPr="00380305">
              <w:rPr>
                <w:rFonts w:asciiTheme="majorBidi" w:hAnsiTheme="majorBidi" w:cstheme="majorBidi"/>
              </w:rPr>
              <w:t xml:space="preserve"> for simple</w:t>
            </w:r>
            <w:r w:rsidR="000C37CB" w:rsidRPr="00380305">
              <w:rPr>
                <w:rFonts w:asciiTheme="majorBidi" w:hAnsiTheme="majorBidi" w:cstheme="majorBidi"/>
              </w:rPr>
              <w:t xml:space="preserve"> tasks</w:t>
            </w:r>
            <w:r w:rsidR="001E3E3C" w:rsidRPr="00380305">
              <w:rPr>
                <w:rFonts w:asciiTheme="majorBidi" w:hAnsiTheme="majorBidi" w:cstheme="majorBidi"/>
              </w:rPr>
              <w:t>.</w:t>
            </w:r>
          </w:p>
        </w:tc>
        <w:tc>
          <w:tcPr>
            <w:tcW w:w="2565" w:type="dxa"/>
          </w:tcPr>
          <w:p w14:paraId="703D24FE" w14:textId="3C71EA2B" w:rsidR="000F1D10" w:rsidRPr="00380305" w:rsidRDefault="00C35C02" w:rsidP="000F1D10">
            <w:pPr>
              <w:rPr>
                <w:rFonts w:asciiTheme="majorBidi" w:hAnsiTheme="majorBidi" w:cstheme="majorBidi"/>
              </w:rPr>
            </w:pPr>
            <w:r w:rsidRPr="00380305">
              <w:rPr>
                <w:rFonts w:asciiTheme="majorBidi" w:hAnsiTheme="majorBidi" w:cstheme="majorBidi"/>
              </w:rPr>
              <w:t>1-Visualization tools</w:t>
            </w:r>
            <w:r w:rsidR="006E7C23" w:rsidRPr="00380305">
              <w:rPr>
                <w:rFonts w:asciiTheme="majorBidi" w:hAnsiTheme="majorBidi" w:cstheme="majorBidi"/>
              </w:rPr>
              <w:t xml:space="preserve"> is not as Resourceful as </w:t>
            </w:r>
            <w:r w:rsidR="002D1F4E" w:rsidRPr="00380305">
              <w:rPr>
                <w:rFonts w:asciiTheme="majorBidi" w:hAnsiTheme="majorBidi" w:cstheme="majorBidi"/>
              </w:rPr>
              <w:t>TensorFlow.</w:t>
            </w:r>
            <w:r w:rsidR="002D1F4E" w:rsidRPr="00380305">
              <w:rPr>
                <w:rFonts w:asciiTheme="majorBidi" w:hAnsiTheme="majorBidi" w:cstheme="majorBidi"/>
              </w:rPr>
              <w:br/>
              <w:t>2-</w:t>
            </w:r>
            <w:r w:rsidR="00B048A2" w:rsidRPr="00380305">
              <w:rPr>
                <w:rFonts w:asciiTheme="majorBidi" w:hAnsiTheme="majorBidi" w:cstheme="majorBidi"/>
              </w:rPr>
              <w:t>M</w:t>
            </w:r>
            <w:r w:rsidR="0072391C" w:rsidRPr="00380305">
              <w:rPr>
                <w:rFonts w:asciiTheme="majorBidi" w:hAnsiTheme="majorBidi" w:cstheme="majorBidi"/>
              </w:rPr>
              <w:t>uch effort for deployment.</w:t>
            </w:r>
          </w:p>
        </w:tc>
        <w:tc>
          <w:tcPr>
            <w:tcW w:w="2586" w:type="dxa"/>
          </w:tcPr>
          <w:p w14:paraId="08ABE2CB" w14:textId="77777777" w:rsidR="009E07EE" w:rsidRPr="00380305" w:rsidRDefault="009E07EE" w:rsidP="000F1D10">
            <w:pPr>
              <w:rPr>
                <w:rFonts w:asciiTheme="majorBidi" w:hAnsiTheme="majorBidi" w:cstheme="majorBidi"/>
              </w:rPr>
            </w:pPr>
            <w:r w:rsidRPr="00380305">
              <w:rPr>
                <w:rFonts w:asciiTheme="majorBidi" w:hAnsiTheme="majorBidi" w:cstheme="majorBidi"/>
              </w:rPr>
              <w:t>1-Much smaller community.</w:t>
            </w:r>
          </w:p>
          <w:p w14:paraId="020398C5" w14:textId="1CB7B617" w:rsidR="009E07EE" w:rsidRPr="00380305" w:rsidRDefault="009E07EE" w:rsidP="000F1D10">
            <w:pPr>
              <w:rPr>
                <w:rFonts w:asciiTheme="majorBidi" w:hAnsiTheme="majorBidi" w:cstheme="majorBidi"/>
              </w:rPr>
            </w:pPr>
            <w:r w:rsidRPr="00380305">
              <w:rPr>
                <w:rFonts w:asciiTheme="majorBidi" w:hAnsiTheme="majorBidi" w:cstheme="majorBidi"/>
              </w:rPr>
              <w:t>2-Less intuitive than PyTorch.</w:t>
            </w:r>
          </w:p>
          <w:p w14:paraId="74C10FF1" w14:textId="34F417AB" w:rsidR="000F1D10" w:rsidRPr="00380305" w:rsidRDefault="009E07EE" w:rsidP="000F1D10">
            <w:pPr>
              <w:rPr>
                <w:rFonts w:asciiTheme="majorBidi" w:hAnsiTheme="majorBidi" w:cstheme="majorBidi"/>
              </w:rPr>
            </w:pPr>
            <w:r w:rsidRPr="00380305">
              <w:rPr>
                <w:rFonts w:asciiTheme="majorBidi" w:hAnsiTheme="majorBidi" w:cstheme="majorBidi"/>
              </w:rPr>
              <w:t>3-Documentation can be challenging.</w:t>
            </w:r>
          </w:p>
        </w:tc>
      </w:tr>
      <w:tr w:rsidR="0025180F" w:rsidRPr="00B26C55" w14:paraId="6E56A0C0" w14:textId="77777777" w:rsidTr="00C13427">
        <w:trPr>
          <w:trHeight w:val="1315"/>
        </w:trPr>
        <w:tc>
          <w:tcPr>
            <w:tcW w:w="2550" w:type="dxa"/>
          </w:tcPr>
          <w:p w14:paraId="4268DF69" w14:textId="77777777" w:rsidR="00F05645" w:rsidRPr="00380305" w:rsidRDefault="00F05645" w:rsidP="000F1D10">
            <w:pPr>
              <w:jc w:val="center"/>
              <w:rPr>
                <w:rFonts w:asciiTheme="majorBidi" w:hAnsiTheme="majorBidi" w:cstheme="majorBidi"/>
                <w:b/>
                <w:bCs/>
              </w:rPr>
            </w:pPr>
          </w:p>
          <w:p w14:paraId="226DE716" w14:textId="77777777" w:rsidR="00F05645" w:rsidRPr="00380305" w:rsidRDefault="00F05645" w:rsidP="000F1D10">
            <w:pPr>
              <w:jc w:val="center"/>
              <w:rPr>
                <w:rFonts w:asciiTheme="majorBidi" w:hAnsiTheme="majorBidi" w:cstheme="majorBidi"/>
                <w:b/>
                <w:bCs/>
              </w:rPr>
            </w:pPr>
          </w:p>
          <w:p w14:paraId="2A6DAB43" w14:textId="00F5D9DE" w:rsidR="0025180F" w:rsidRPr="00380305" w:rsidRDefault="00D61AE6" w:rsidP="000F1D10">
            <w:pPr>
              <w:jc w:val="center"/>
              <w:rPr>
                <w:rFonts w:asciiTheme="majorBidi" w:hAnsiTheme="majorBidi" w:cstheme="majorBidi"/>
                <w:b/>
                <w:bCs/>
              </w:rPr>
            </w:pPr>
            <w:r w:rsidRPr="00380305">
              <w:rPr>
                <w:rFonts w:asciiTheme="majorBidi" w:hAnsiTheme="majorBidi" w:cstheme="majorBidi"/>
                <w:b/>
                <w:bCs/>
              </w:rPr>
              <w:t>Developments</w:t>
            </w:r>
          </w:p>
        </w:tc>
        <w:tc>
          <w:tcPr>
            <w:tcW w:w="2561" w:type="dxa"/>
          </w:tcPr>
          <w:p w14:paraId="4C4FFF35" w14:textId="7F3A390F" w:rsidR="0025180F" w:rsidRPr="00380305" w:rsidRDefault="00E36723" w:rsidP="00185D39">
            <w:pPr>
              <w:rPr>
                <w:rFonts w:asciiTheme="majorBidi" w:hAnsiTheme="majorBidi" w:cstheme="majorBidi"/>
              </w:rPr>
            </w:pPr>
            <w:r w:rsidRPr="00380305">
              <w:rPr>
                <w:rFonts w:asciiTheme="majorBidi" w:hAnsiTheme="majorBidi" w:cstheme="majorBidi"/>
              </w:rPr>
              <w:t>Focus on enhancing ease of use, efficiency, and mobile deployment options. TensorFlow 2.0 added aggressive execution and a more simplified API.</w:t>
            </w:r>
          </w:p>
        </w:tc>
        <w:tc>
          <w:tcPr>
            <w:tcW w:w="2565" w:type="dxa"/>
          </w:tcPr>
          <w:p w14:paraId="33FE743D" w14:textId="7CE2D8A5" w:rsidR="0025180F" w:rsidRPr="00380305" w:rsidRDefault="007138FF" w:rsidP="00185D39">
            <w:pPr>
              <w:rPr>
                <w:rFonts w:asciiTheme="majorBidi" w:hAnsiTheme="majorBidi" w:cstheme="majorBidi"/>
              </w:rPr>
            </w:pPr>
            <w:r w:rsidRPr="00380305">
              <w:rPr>
                <w:rFonts w:asciiTheme="majorBidi" w:hAnsiTheme="majorBidi" w:cstheme="majorBidi"/>
              </w:rPr>
              <w:t>Growing popularity, and seeing greater application in research and industry. Focused on improving efficiency and expanding the ecological system.</w:t>
            </w:r>
          </w:p>
        </w:tc>
        <w:tc>
          <w:tcPr>
            <w:tcW w:w="2586" w:type="dxa"/>
          </w:tcPr>
          <w:p w14:paraId="43BE15C9" w14:textId="2E3D3BAC" w:rsidR="0025180F" w:rsidRPr="00380305" w:rsidRDefault="008429FE" w:rsidP="00185D39">
            <w:pPr>
              <w:rPr>
                <w:rFonts w:asciiTheme="majorBidi" w:hAnsiTheme="majorBidi" w:cstheme="majorBidi"/>
              </w:rPr>
            </w:pPr>
            <w:r w:rsidRPr="00380305">
              <w:rPr>
                <w:rFonts w:asciiTheme="majorBidi" w:hAnsiTheme="majorBidi" w:cstheme="majorBidi"/>
              </w:rPr>
              <w:t>Development has halted as Microsoft redirects its focus to other plans. However, it is still an options for some use circumstances</w:t>
            </w:r>
            <w:r w:rsidR="00362127" w:rsidRPr="00380305">
              <w:rPr>
                <w:rFonts w:asciiTheme="majorBidi" w:hAnsiTheme="majorBidi" w:cstheme="majorBidi"/>
              </w:rPr>
              <w:t xml:space="preserve"> like (HPC) Scenarios</w:t>
            </w:r>
            <w:r w:rsidRPr="00380305">
              <w:rPr>
                <w:rFonts w:asciiTheme="majorBidi" w:hAnsiTheme="majorBidi" w:cstheme="majorBidi"/>
              </w:rPr>
              <w:t>.</w:t>
            </w:r>
          </w:p>
        </w:tc>
      </w:tr>
    </w:tbl>
    <w:p w14:paraId="6FCA1B7B" w14:textId="0CA02231" w:rsidR="0050648A" w:rsidRDefault="0050648A" w:rsidP="3765EAA6"/>
    <w:p w14:paraId="1DA9A5B1" w14:textId="77777777" w:rsidR="005E5701" w:rsidRPr="00384457" w:rsidRDefault="005E5701" w:rsidP="005E5701">
      <w:pPr>
        <w:keepNext/>
        <w:keepLines/>
        <w:numPr>
          <w:ilvl w:val="0"/>
          <w:numId w:val="1"/>
        </w:numPr>
        <w:tabs>
          <w:tab w:val="left" w:pos="180"/>
        </w:tabs>
        <w:spacing w:before="240" w:after="120" w:line="240" w:lineRule="auto"/>
        <w:ind w:left="0" w:firstLine="0"/>
        <w:outlineLvl w:val="0"/>
        <w:rPr>
          <w:rFonts w:ascii="Times New Roman" w:eastAsia="MS Gothic" w:hAnsi="Times New Roman" w:cs="Times New Roman"/>
          <w:b/>
          <w:bCs/>
          <w:kern w:val="0"/>
          <w:sz w:val="36"/>
          <w:szCs w:val="36"/>
          <w:rtl/>
          <w14:ligatures w14:val="none"/>
        </w:rPr>
      </w:pPr>
      <w:r w:rsidRPr="2C1EBB0A">
        <w:rPr>
          <w:rFonts w:asciiTheme="majorBidi" w:eastAsiaTheme="majorEastAsia" w:hAnsiTheme="majorBidi" w:cstheme="majorBidi"/>
          <w:b/>
          <w:bCs/>
          <w:sz w:val="36"/>
          <w:szCs w:val="36"/>
        </w:rPr>
        <w:t>Conclusion</w:t>
      </w:r>
    </w:p>
    <w:p w14:paraId="10462D2D" w14:textId="77777777" w:rsidR="005E5701" w:rsidRDefault="005E5701" w:rsidP="005E5701">
      <w:pPr>
        <w:keepNext/>
        <w:keepLines/>
        <w:tabs>
          <w:tab w:val="left" w:pos="180"/>
        </w:tabs>
        <w:spacing w:before="240" w:after="120" w:line="360" w:lineRule="auto"/>
        <w:rPr>
          <w:rFonts w:eastAsia="MS Gothic" w:cs="Times New Roman"/>
        </w:rPr>
      </w:pPr>
      <w:r>
        <w:t xml:space="preserve">To summarize, we got two datasets that had a pattern between them, X and Y. We trained the model to predict that pattern using Keras. Of course, AI is built on statistics, which means nothing is definite. We had a bit of loss, which is </w:t>
      </w:r>
      <w:del w:id="8" w:author="Microsoft Word" w:date="2024-04-27T20:50:00Z">
        <w:r>
          <w:delText>numerized</w:delText>
        </w:r>
      </w:del>
      <w:ins w:id="9" w:author="Microsoft Word" w:date="2024-04-27T20:50:00Z">
        <w:r>
          <w:t>numerated</w:t>
        </w:r>
      </w:ins>
      <w:r>
        <w:t xml:space="preserve"> as a loss function. The loss function manifested when it didn't predict Y from X perfectly. We did face issues like expected; one of them revolves around the time and effort taken to find the pattern between numbers, also we faced struggles choosing the right AI tool. At first, we used Pytorch and started to write the code after that we realized that it's not the optimal choice,</w:t>
      </w:r>
    </w:p>
    <w:p w14:paraId="6F3FE1D3" w14:textId="77777777" w:rsidR="005E5701" w:rsidRDefault="005E5701" w:rsidP="005E5701">
      <w:pPr>
        <w:keepNext/>
        <w:keepLines/>
        <w:tabs>
          <w:tab w:val="left" w:pos="180"/>
        </w:tabs>
        <w:spacing w:before="240" w:after="120" w:line="360" w:lineRule="auto"/>
        <w:rPr>
          <w:rFonts w:eastAsia="MS Gothic" w:cs="Times New Roman"/>
        </w:rPr>
      </w:pPr>
      <w:r>
        <w:t>So, we changed it to TensorFlow which made it so much better and easier to write the code. Keras sometimes would just run in circles or make no significant progress. We had to fine-tune the code and epochs to get the results in a reasonable timeframe. We had fun using Keras and TensorFlow; they're powerful and make life easier for everyone in the AI field. There's no doubt that they will be one of the key factors for growth in AI and will allow everyone, no matter their depth or skill, to try their luck in it. Fresh minds and talent are always a plus in every growing field.</w:t>
      </w:r>
    </w:p>
    <w:p w14:paraId="00C74AA0" w14:textId="77777777" w:rsidR="005E5701" w:rsidRDefault="005E5701" w:rsidP="005E5701">
      <w:r>
        <w:br/>
      </w:r>
    </w:p>
    <w:p w14:paraId="14327766" w14:textId="46083492" w:rsidR="3765EAA6" w:rsidRDefault="3765EAA6" w:rsidP="3765EAA6"/>
    <w:p w14:paraId="5D4ADDEA" w14:textId="77777777" w:rsidR="005E5701" w:rsidRDefault="005E5701" w:rsidP="3765EAA6"/>
    <w:p w14:paraId="02EDFEBA" w14:textId="6A553BD4" w:rsidR="005E5701" w:rsidRDefault="005E5701" w:rsidP="3765EAA6"/>
    <w:p w14:paraId="046D571A" w14:textId="77777777" w:rsidR="005E5701" w:rsidRDefault="005E5701" w:rsidP="3765EAA6"/>
    <w:p w14:paraId="0514DCCE" w14:textId="77777777" w:rsidR="005E5701" w:rsidRDefault="005E5701" w:rsidP="3765EAA6"/>
    <w:p w14:paraId="77C7A75B" w14:textId="77777777" w:rsidR="005E5701" w:rsidRDefault="005E5701" w:rsidP="3765EAA6"/>
    <w:p w14:paraId="6FE41609" w14:textId="77777777" w:rsidR="005E5701" w:rsidRDefault="005E5701" w:rsidP="3765EAA6"/>
    <w:p w14:paraId="390F6C6E" w14:textId="77777777" w:rsidR="005E5701" w:rsidRDefault="005E5701" w:rsidP="3765EAA6"/>
    <w:p w14:paraId="1437CC6A" w14:textId="77777777" w:rsidR="005E5701" w:rsidRDefault="005E5701" w:rsidP="3765EAA6"/>
    <w:p w14:paraId="78883D6E" w14:textId="77777777" w:rsidR="005E5701" w:rsidRDefault="005E5701" w:rsidP="3765EAA6"/>
    <w:p w14:paraId="5B94EAC2" w14:textId="677CA28B" w:rsidR="00D526D3" w:rsidRDefault="00D526D3" w:rsidP="002817F4">
      <w:pPr>
        <w:pStyle w:val="1"/>
      </w:pPr>
    </w:p>
    <w:p w14:paraId="0AB0BFA4" w14:textId="77777777" w:rsidR="002817F4" w:rsidRDefault="002817F4" w:rsidP="002817F4"/>
    <w:p w14:paraId="549ED2D5" w14:textId="6CB40C2E" w:rsidR="002817F4" w:rsidRDefault="002817F4">
      <w:pPr>
        <w:pStyle w:val="1"/>
      </w:pPr>
      <w:r>
        <w:t>References</w:t>
      </w:r>
    </w:p>
    <w:sdt>
      <w:sdtPr>
        <w:tag w:val="MENDELEY_BIBLIOGRAPHY"/>
        <w:id w:val="1747840358"/>
        <w:placeholder>
          <w:docPart w:val="1C8A2FFC8B564D37A81B628245E93B68"/>
        </w:placeholder>
      </w:sdtPr>
      <w:sdtContent>
        <w:p w14:paraId="79E54EF3" w14:textId="77777777" w:rsidR="0017100B" w:rsidRPr="0017100B" w:rsidRDefault="0017100B" w:rsidP="0017100B">
          <w:pPr>
            <w:autoSpaceDE w:val="0"/>
            <w:autoSpaceDN w:val="0"/>
            <w:ind w:left="-1920" w:hanging="640"/>
            <w:divId w:val="160968382"/>
            <w:rPr>
              <w:rFonts w:eastAsia="Times New Roman"/>
            </w:rPr>
          </w:pPr>
          <w:r w:rsidRPr="0017100B">
            <w:rPr>
              <w:rFonts w:eastAsia="Times New Roman"/>
            </w:rPr>
            <w:t>[1]    R. O. Duda, P. E. Hart, and D. G. Stork, “Pattern Classification and Scene Analysis 2nd ed. Part 1: Pattern Classification,” 1995.</w:t>
          </w:r>
        </w:p>
        <w:p w14:paraId="6D12AFB1" w14:textId="77777777" w:rsidR="0017100B" w:rsidRPr="0017100B" w:rsidRDefault="0017100B" w:rsidP="0017100B">
          <w:pPr>
            <w:autoSpaceDE w:val="0"/>
            <w:autoSpaceDN w:val="0"/>
            <w:ind w:left="-1920" w:hanging="640"/>
            <w:divId w:val="160968382"/>
            <w:rPr>
              <w:rFonts w:eastAsia="Times New Roman"/>
            </w:rPr>
          </w:pPr>
          <w:r w:rsidRPr="0017100B">
            <w:rPr>
              <w:rFonts w:eastAsia="Times New Roman"/>
            </w:rPr>
            <w:t>[2]     Developers, T., “TensorFlow”, &lt;i&gt;Zenodo&lt;/i&gt;, Zenodo, 2021.</w:t>
          </w:r>
        </w:p>
        <w:p w14:paraId="00EB1D67" w14:textId="77777777" w:rsidR="0017100B" w:rsidRPr="0017100B" w:rsidRDefault="0017100B" w:rsidP="0017100B">
          <w:pPr>
            <w:autoSpaceDE w:val="0"/>
            <w:autoSpaceDN w:val="0"/>
            <w:ind w:left="-1920" w:hanging="640"/>
            <w:divId w:val="160968382"/>
            <w:rPr>
              <w:rFonts w:eastAsia="Times New Roman"/>
            </w:rPr>
          </w:pPr>
        </w:p>
        <w:p w14:paraId="56D3B4E2" w14:textId="77777777" w:rsidR="0017100B" w:rsidRPr="0017100B" w:rsidRDefault="0017100B" w:rsidP="0017100B">
          <w:pPr>
            <w:autoSpaceDE w:val="0"/>
            <w:autoSpaceDN w:val="0"/>
            <w:ind w:left="-1920" w:hanging="640"/>
            <w:divId w:val="160968382"/>
            <w:rPr>
              <w:rFonts w:eastAsia="Times New Roman"/>
            </w:rPr>
          </w:pPr>
          <w:r w:rsidRPr="0017100B">
            <w:rPr>
              <w:rFonts w:eastAsia="Times New Roman"/>
            </w:rPr>
            <w:t>[3]    E. Haghighat and R. Juanes, “SciANN: A Keras/TensorFlow wrapper for scientific computations and physics-informed deep learning using artificial neural networks,” Comput Methods Appl Mech Eng, vol. 373, p. 113552, Jan. 2021, doi: 10.1016/j.cma.2020.113552.</w:t>
          </w:r>
        </w:p>
        <w:p w14:paraId="12CF3259" w14:textId="77777777" w:rsidR="0017100B" w:rsidRPr="0017100B" w:rsidRDefault="0017100B" w:rsidP="0017100B">
          <w:pPr>
            <w:autoSpaceDE w:val="0"/>
            <w:autoSpaceDN w:val="0"/>
            <w:ind w:left="-1920" w:hanging="640"/>
            <w:divId w:val="160968382"/>
            <w:rPr>
              <w:rFonts w:eastAsia="Times New Roman"/>
            </w:rPr>
          </w:pPr>
          <w:r w:rsidRPr="0017100B">
            <w:rPr>
              <w:rFonts w:eastAsia="Times New Roman"/>
            </w:rPr>
            <w:t>[4]    J. Moolayil, Learn Keras for Deep Neural Networks. Berkeley, CA: Apress, 2019. doi: 10.1007/978-1-4842-4240-7.</w:t>
          </w:r>
        </w:p>
        <w:p w14:paraId="31CB4305" w14:textId="77777777" w:rsidR="00B25DAE" w:rsidRDefault="0017100B" w:rsidP="00B25DAE">
          <w:pPr>
            <w:autoSpaceDE w:val="0"/>
            <w:autoSpaceDN w:val="0"/>
            <w:ind w:left="-1920" w:hanging="640"/>
            <w:divId w:val="160968382"/>
            <w:rPr>
              <w:rFonts w:eastAsia="Times New Roman"/>
            </w:rPr>
          </w:pPr>
          <w:r w:rsidRPr="0017100B">
            <w:rPr>
              <w:rFonts w:eastAsia="Times New Roman"/>
            </w:rPr>
            <w:t>[5]     Ketkar, N. (1970) Introduction to keras, SpringerLink.</w:t>
          </w:r>
        </w:p>
        <w:p w14:paraId="3AAB43B7" w14:textId="77777777" w:rsidR="00B25DAE" w:rsidRDefault="00B25DAE" w:rsidP="00B25DAE">
          <w:pPr>
            <w:autoSpaceDE w:val="0"/>
            <w:autoSpaceDN w:val="0"/>
            <w:ind w:hanging="640"/>
            <w:divId w:val="160968382"/>
            <w:rPr>
              <w:rFonts w:eastAsia="Times New Roman"/>
            </w:rPr>
          </w:pPr>
        </w:p>
        <w:p w14:paraId="3AD2B8DB" w14:textId="53F1D348" w:rsidR="00B25DAE" w:rsidRPr="0017100B" w:rsidRDefault="00B25DAE" w:rsidP="00B25DAE">
          <w:pPr>
            <w:autoSpaceDE w:val="0"/>
            <w:autoSpaceDN w:val="0"/>
            <w:ind w:left="-1920" w:hanging="640"/>
            <w:divId w:val="160968382"/>
            <w:rPr>
              <w:rFonts w:eastAsia="Times New Roman"/>
            </w:rPr>
          </w:pPr>
          <w:r w:rsidRPr="0017100B">
            <w:rPr>
              <w:rFonts w:eastAsia="Times New Roman"/>
            </w:rPr>
            <w:t>[6]     Sinha, S., Singh, T.N., Singh, V.K. et al. Epoch determination for neural network by self-organized map (SOM). Comput Geosci 14, 199–206 (2010).</w:t>
          </w:r>
        </w:p>
        <w:p w14:paraId="59EEC91B" w14:textId="44602AB4" w:rsidR="00637BDE" w:rsidRDefault="00000000" w:rsidP="003F30D0">
          <w:pPr>
            <w:autoSpaceDE w:val="0"/>
            <w:autoSpaceDN w:val="0"/>
            <w:ind w:hanging="640"/>
            <w:divId w:val="46884304"/>
            <w:rPr>
              <w:rFonts w:eastAsia="Times New Roman"/>
            </w:rPr>
          </w:pPr>
        </w:p>
      </w:sdtContent>
    </w:sdt>
    <w:p w14:paraId="7392A9B1" w14:textId="17E70535" w:rsidR="00D02C3A" w:rsidRPr="00D02C3A" w:rsidRDefault="00D02C3A" w:rsidP="0017100B">
      <w:pPr>
        <w:autoSpaceDE w:val="0"/>
        <w:autoSpaceDN w:val="0"/>
        <w:ind w:left="3200" w:hanging="640"/>
        <w:divId w:val="160968382"/>
        <w:rPr>
          <w:rFonts w:asciiTheme="majorBidi" w:eastAsia="Times New Roman" w:hAnsiTheme="majorBidi" w:cstheme="majorBidi"/>
        </w:rPr>
      </w:pPr>
    </w:p>
    <w:p w14:paraId="6C0B2AF0" w14:textId="2E253EFA" w:rsidR="002817F4" w:rsidRDefault="002817F4"/>
    <w:p w14:paraId="41FC4EEF" w14:textId="63326081" w:rsidR="00A4776C" w:rsidRDefault="00A4776C" w:rsidP="00D526D3">
      <w:pPr>
        <w:pStyle w:val="1"/>
      </w:pPr>
    </w:p>
    <w:p w14:paraId="7A0E9152" w14:textId="24B65D30" w:rsidR="008506E4" w:rsidRDefault="008506E4"/>
    <w:p w14:paraId="319976FD" w14:textId="77777777" w:rsidR="002B11E0" w:rsidRDefault="002B11E0" w:rsidP="00E42B69"/>
    <w:sectPr w:rsidR="002B1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E853C7"/>
    <w:multiLevelType w:val="hybridMultilevel"/>
    <w:tmpl w:val="64907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88368B"/>
    <w:multiLevelType w:val="hybridMultilevel"/>
    <w:tmpl w:val="70F29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1C732D"/>
    <w:multiLevelType w:val="hybridMultilevel"/>
    <w:tmpl w:val="AACABC56"/>
    <w:lvl w:ilvl="0" w:tplc="FAE27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508CA"/>
    <w:multiLevelType w:val="hybridMultilevel"/>
    <w:tmpl w:val="4308E630"/>
    <w:lvl w:ilvl="0" w:tplc="80023E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2C6E70"/>
    <w:multiLevelType w:val="hybridMultilevel"/>
    <w:tmpl w:val="687274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8B0E29"/>
    <w:multiLevelType w:val="hybridMultilevel"/>
    <w:tmpl w:val="C498A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84242C"/>
    <w:multiLevelType w:val="hybridMultilevel"/>
    <w:tmpl w:val="B73CE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086C66"/>
    <w:multiLevelType w:val="hybridMultilevel"/>
    <w:tmpl w:val="1F0C85F8"/>
    <w:lvl w:ilvl="0" w:tplc="04090013">
      <w:start w:val="1"/>
      <w:numFmt w:val="upperRoman"/>
      <w:lvlText w:val="%1."/>
      <w:lvlJc w:val="right"/>
      <w:pPr>
        <w:ind w:left="54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BB1691"/>
    <w:multiLevelType w:val="hybridMultilevel"/>
    <w:tmpl w:val="C7A6A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9333037">
    <w:abstractNumId w:val="7"/>
  </w:num>
  <w:num w:numId="2" w16cid:durableId="97257529">
    <w:abstractNumId w:val="1"/>
  </w:num>
  <w:num w:numId="3" w16cid:durableId="171846454">
    <w:abstractNumId w:val="8"/>
  </w:num>
  <w:num w:numId="4" w16cid:durableId="669992029">
    <w:abstractNumId w:val="6"/>
  </w:num>
  <w:num w:numId="5" w16cid:durableId="1821538206">
    <w:abstractNumId w:val="3"/>
  </w:num>
  <w:num w:numId="6" w16cid:durableId="373309900">
    <w:abstractNumId w:val="2"/>
  </w:num>
  <w:num w:numId="7" w16cid:durableId="1614828921">
    <w:abstractNumId w:val="5"/>
  </w:num>
  <w:num w:numId="8" w16cid:durableId="1281953566">
    <w:abstractNumId w:val="0"/>
  </w:num>
  <w:num w:numId="9" w16cid:durableId="14820440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1D5"/>
    <w:rsid w:val="000038EA"/>
    <w:rsid w:val="000056E3"/>
    <w:rsid w:val="00006839"/>
    <w:rsid w:val="00006CBE"/>
    <w:rsid w:val="00007375"/>
    <w:rsid w:val="00007DDB"/>
    <w:rsid w:val="0001188E"/>
    <w:rsid w:val="00013FE0"/>
    <w:rsid w:val="0001428D"/>
    <w:rsid w:val="000149EE"/>
    <w:rsid w:val="00014A28"/>
    <w:rsid w:val="00014DC8"/>
    <w:rsid w:val="00015505"/>
    <w:rsid w:val="00020E58"/>
    <w:rsid w:val="00025264"/>
    <w:rsid w:val="00025CE9"/>
    <w:rsid w:val="00025FD3"/>
    <w:rsid w:val="00031B60"/>
    <w:rsid w:val="00031DCC"/>
    <w:rsid w:val="00033234"/>
    <w:rsid w:val="00034E69"/>
    <w:rsid w:val="000356DD"/>
    <w:rsid w:val="00036C14"/>
    <w:rsid w:val="0004118B"/>
    <w:rsid w:val="00041698"/>
    <w:rsid w:val="000420D7"/>
    <w:rsid w:val="00044419"/>
    <w:rsid w:val="000451D8"/>
    <w:rsid w:val="0005036C"/>
    <w:rsid w:val="00050BBD"/>
    <w:rsid w:val="00051B76"/>
    <w:rsid w:val="0005414C"/>
    <w:rsid w:val="00054782"/>
    <w:rsid w:val="0005541E"/>
    <w:rsid w:val="00055D84"/>
    <w:rsid w:val="0006340B"/>
    <w:rsid w:val="00063D49"/>
    <w:rsid w:val="00065844"/>
    <w:rsid w:val="00067244"/>
    <w:rsid w:val="00075413"/>
    <w:rsid w:val="000813CB"/>
    <w:rsid w:val="00081AB2"/>
    <w:rsid w:val="000877B1"/>
    <w:rsid w:val="00091D79"/>
    <w:rsid w:val="00092D36"/>
    <w:rsid w:val="00094AF8"/>
    <w:rsid w:val="0009520A"/>
    <w:rsid w:val="0009675A"/>
    <w:rsid w:val="00096C67"/>
    <w:rsid w:val="000974C0"/>
    <w:rsid w:val="00097800"/>
    <w:rsid w:val="000A0956"/>
    <w:rsid w:val="000A1011"/>
    <w:rsid w:val="000A1055"/>
    <w:rsid w:val="000A153F"/>
    <w:rsid w:val="000A18A8"/>
    <w:rsid w:val="000A3095"/>
    <w:rsid w:val="000A4D7B"/>
    <w:rsid w:val="000A5E48"/>
    <w:rsid w:val="000B0755"/>
    <w:rsid w:val="000B47EE"/>
    <w:rsid w:val="000B49C8"/>
    <w:rsid w:val="000B71B9"/>
    <w:rsid w:val="000C03AD"/>
    <w:rsid w:val="000C36B6"/>
    <w:rsid w:val="000C37CB"/>
    <w:rsid w:val="000C38D8"/>
    <w:rsid w:val="000C3F22"/>
    <w:rsid w:val="000C4427"/>
    <w:rsid w:val="000C4CB2"/>
    <w:rsid w:val="000C604D"/>
    <w:rsid w:val="000C6BFB"/>
    <w:rsid w:val="000C7DE9"/>
    <w:rsid w:val="000D0D66"/>
    <w:rsid w:val="000D1561"/>
    <w:rsid w:val="000D26CF"/>
    <w:rsid w:val="000D2D28"/>
    <w:rsid w:val="000D3AB6"/>
    <w:rsid w:val="000D64E6"/>
    <w:rsid w:val="000D692F"/>
    <w:rsid w:val="000D7B1F"/>
    <w:rsid w:val="000E14D3"/>
    <w:rsid w:val="000E4DE4"/>
    <w:rsid w:val="000E6E3C"/>
    <w:rsid w:val="000E78CB"/>
    <w:rsid w:val="000E7CFF"/>
    <w:rsid w:val="000F11A2"/>
    <w:rsid w:val="000F17F1"/>
    <w:rsid w:val="000F1D10"/>
    <w:rsid w:val="000F2BD8"/>
    <w:rsid w:val="000F3614"/>
    <w:rsid w:val="000F5FAB"/>
    <w:rsid w:val="000F6D47"/>
    <w:rsid w:val="000F70D8"/>
    <w:rsid w:val="000F7312"/>
    <w:rsid w:val="000F7C60"/>
    <w:rsid w:val="00100BF6"/>
    <w:rsid w:val="00102722"/>
    <w:rsid w:val="00102A34"/>
    <w:rsid w:val="0010303C"/>
    <w:rsid w:val="00104CEE"/>
    <w:rsid w:val="0010557D"/>
    <w:rsid w:val="00110F37"/>
    <w:rsid w:val="001124CE"/>
    <w:rsid w:val="00113ABB"/>
    <w:rsid w:val="00113E82"/>
    <w:rsid w:val="00114072"/>
    <w:rsid w:val="00114A2A"/>
    <w:rsid w:val="00115381"/>
    <w:rsid w:val="00122610"/>
    <w:rsid w:val="00123316"/>
    <w:rsid w:val="001233C2"/>
    <w:rsid w:val="00123CC0"/>
    <w:rsid w:val="00125A7F"/>
    <w:rsid w:val="00132C0C"/>
    <w:rsid w:val="001357B7"/>
    <w:rsid w:val="00137599"/>
    <w:rsid w:val="0014337D"/>
    <w:rsid w:val="00145DA4"/>
    <w:rsid w:val="00145FC7"/>
    <w:rsid w:val="0015036B"/>
    <w:rsid w:val="001514DC"/>
    <w:rsid w:val="00152FB8"/>
    <w:rsid w:val="00154C26"/>
    <w:rsid w:val="00155CDD"/>
    <w:rsid w:val="001604A6"/>
    <w:rsid w:val="001607B1"/>
    <w:rsid w:val="00163624"/>
    <w:rsid w:val="00165171"/>
    <w:rsid w:val="00166D6D"/>
    <w:rsid w:val="0017100B"/>
    <w:rsid w:val="001715CB"/>
    <w:rsid w:val="00171901"/>
    <w:rsid w:val="001728D3"/>
    <w:rsid w:val="00173C53"/>
    <w:rsid w:val="00173D21"/>
    <w:rsid w:val="00175CBA"/>
    <w:rsid w:val="00176A11"/>
    <w:rsid w:val="00180C59"/>
    <w:rsid w:val="00183157"/>
    <w:rsid w:val="0018448D"/>
    <w:rsid w:val="00185C01"/>
    <w:rsid w:val="00185D39"/>
    <w:rsid w:val="001941ED"/>
    <w:rsid w:val="001A04F6"/>
    <w:rsid w:val="001A06E6"/>
    <w:rsid w:val="001A16BA"/>
    <w:rsid w:val="001A1D15"/>
    <w:rsid w:val="001A23C4"/>
    <w:rsid w:val="001A2809"/>
    <w:rsid w:val="001A289A"/>
    <w:rsid w:val="001A3454"/>
    <w:rsid w:val="001A4657"/>
    <w:rsid w:val="001A51AF"/>
    <w:rsid w:val="001A55A0"/>
    <w:rsid w:val="001A614A"/>
    <w:rsid w:val="001A7A73"/>
    <w:rsid w:val="001A7FB0"/>
    <w:rsid w:val="001B35F5"/>
    <w:rsid w:val="001B7AF7"/>
    <w:rsid w:val="001C1508"/>
    <w:rsid w:val="001C4967"/>
    <w:rsid w:val="001C4DA5"/>
    <w:rsid w:val="001C6AC7"/>
    <w:rsid w:val="001C76A7"/>
    <w:rsid w:val="001D356F"/>
    <w:rsid w:val="001D3964"/>
    <w:rsid w:val="001E107F"/>
    <w:rsid w:val="001E1570"/>
    <w:rsid w:val="001E2A70"/>
    <w:rsid w:val="001E3E3C"/>
    <w:rsid w:val="001E772D"/>
    <w:rsid w:val="001F07A7"/>
    <w:rsid w:val="001F2DC5"/>
    <w:rsid w:val="001F3606"/>
    <w:rsid w:val="001F36E7"/>
    <w:rsid w:val="001F3CCF"/>
    <w:rsid w:val="001F440D"/>
    <w:rsid w:val="00202D15"/>
    <w:rsid w:val="0020390A"/>
    <w:rsid w:val="0020727E"/>
    <w:rsid w:val="0021023A"/>
    <w:rsid w:val="00212CB0"/>
    <w:rsid w:val="00215F4B"/>
    <w:rsid w:val="0021615D"/>
    <w:rsid w:val="00217A24"/>
    <w:rsid w:val="00220533"/>
    <w:rsid w:val="002226E6"/>
    <w:rsid w:val="002235C9"/>
    <w:rsid w:val="00224878"/>
    <w:rsid w:val="00227185"/>
    <w:rsid w:val="002279DC"/>
    <w:rsid w:val="002323F7"/>
    <w:rsid w:val="00232426"/>
    <w:rsid w:val="002329A3"/>
    <w:rsid w:val="00232B11"/>
    <w:rsid w:val="00235F7F"/>
    <w:rsid w:val="00236ABB"/>
    <w:rsid w:val="00237AC0"/>
    <w:rsid w:val="00237C6A"/>
    <w:rsid w:val="002414E2"/>
    <w:rsid w:val="00245E04"/>
    <w:rsid w:val="00247398"/>
    <w:rsid w:val="00250451"/>
    <w:rsid w:val="0025180F"/>
    <w:rsid w:val="00251C91"/>
    <w:rsid w:val="00253995"/>
    <w:rsid w:val="002548B8"/>
    <w:rsid w:val="00256D3D"/>
    <w:rsid w:val="002603F2"/>
    <w:rsid w:val="00261806"/>
    <w:rsid w:val="00262D1C"/>
    <w:rsid w:val="00262D87"/>
    <w:rsid w:val="002642F2"/>
    <w:rsid w:val="00265590"/>
    <w:rsid w:val="002706A5"/>
    <w:rsid w:val="00272698"/>
    <w:rsid w:val="00275AD0"/>
    <w:rsid w:val="002817F4"/>
    <w:rsid w:val="00282036"/>
    <w:rsid w:val="002828D4"/>
    <w:rsid w:val="00292834"/>
    <w:rsid w:val="00293251"/>
    <w:rsid w:val="002943AE"/>
    <w:rsid w:val="002956B6"/>
    <w:rsid w:val="0029622F"/>
    <w:rsid w:val="002A5DC1"/>
    <w:rsid w:val="002A7359"/>
    <w:rsid w:val="002B0500"/>
    <w:rsid w:val="002B088B"/>
    <w:rsid w:val="002B11E0"/>
    <w:rsid w:val="002B4E97"/>
    <w:rsid w:val="002B5D46"/>
    <w:rsid w:val="002B6541"/>
    <w:rsid w:val="002B65F6"/>
    <w:rsid w:val="002B6883"/>
    <w:rsid w:val="002D02B1"/>
    <w:rsid w:val="002D116A"/>
    <w:rsid w:val="002D1F4E"/>
    <w:rsid w:val="002D3392"/>
    <w:rsid w:val="002D4077"/>
    <w:rsid w:val="002D6268"/>
    <w:rsid w:val="002D798D"/>
    <w:rsid w:val="002E081A"/>
    <w:rsid w:val="002E0A47"/>
    <w:rsid w:val="002E1DAE"/>
    <w:rsid w:val="002E4CA9"/>
    <w:rsid w:val="002E612C"/>
    <w:rsid w:val="002E65D4"/>
    <w:rsid w:val="002E6794"/>
    <w:rsid w:val="002F1D0F"/>
    <w:rsid w:val="002F52D4"/>
    <w:rsid w:val="002F66D8"/>
    <w:rsid w:val="002F6BA4"/>
    <w:rsid w:val="003007F5"/>
    <w:rsid w:val="003025BA"/>
    <w:rsid w:val="00303070"/>
    <w:rsid w:val="00303EDD"/>
    <w:rsid w:val="00304293"/>
    <w:rsid w:val="00304CF7"/>
    <w:rsid w:val="00305D60"/>
    <w:rsid w:val="003061F7"/>
    <w:rsid w:val="003066AA"/>
    <w:rsid w:val="00307534"/>
    <w:rsid w:val="00307D69"/>
    <w:rsid w:val="00314458"/>
    <w:rsid w:val="003144A9"/>
    <w:rsid w:val="003158CB"/>
    <w:rsid w:val="0031605B"/>
    <w:rsid w:val="003160CE"/>
    <w:rsid w:val="00316C3E"/>
    <w:rsid w:val="00317340"/>
    <w:rsid w:val="003202A2"/>
    <w:rsid w:val="00325632"/>
    <w:rsid w:val="00327360"/>
    <w:rsid w:val="00335C59"/>
    <w:rsid w:val="003410D6"/>
    <w:rsid w:val="003416C4"/>
    <w:rsid w:val="003417A7"/>
    <w:rsid w:val="00342C9A"/>
    <w:rsid w:val="00343BC1"/>
    <w:rsid w:val="00344428"/>
    <w:rsid w:val="0034465B"/>
    <w:rsid w:val="003450BC"/>
    <w:rsid w:val="00350817"/>
    <w:rsid w:val="00350C0E"/>
    <w:rsid w:val="0035196D"/>
    <w:rsid w:val="00353FCD"/>
    <w:rsid w:val="003544C2"/>
    <w:rsid w:val="00355D16"/>
    <w:rsid w:val="00356F1F"/>
    <w:rsid w:val="00357C31"/>
    <w:rsid w:val="00361DBF"/>
    <w:rsid w:val="00362127"/>
    <w:rsid w:val="00362378"/>
    <w:rsid w:val="00362927"/>
    <w:rsid w:val="00364C74"/>
    <w:rsid w:val="00364E98"/>
    <w:rsid w:val="00366AA6"/>
    <w:rsid w:val="003670BC"/>
    <w:rsid w:val="003706D8"/>
    <w:rsid w:val="00371CA2"/>
    <w:rsid w:val="003744D4"/>
    <w:rsid w:val="00380305"/>
    <w:rsid w:val="00384457"/>
    <w:rsid w:val="00387B1D"/>
    <w:rsid w:val="00392A7E"/>
    <w:rsid w:val="003956E6"/>
    <w:rsid w:val="00395831"/>
    <w:rsid w:val="00396286"/>
    <w:rsid w:val="003A0D0F"/>
    <w:rsid w:val="003A132C"/>
    <w:rsid w:val="003A323B"/>
    <w:rsid w:val="003A3D34"/>
    <w:rsid w:val="003A46A4"/>
    <w:rsid w:val="003A4709"/>
    <w:rsid w:val="003A4D25"/>
    <w:rsid w:val="003A604D"/>
    <w:rsid w:val="003B06E4"/>
    <w:rsid w:val="003B3F74"/>
    <w:rsid w:val="003B444A"/>
    <w:rsid w:val="003B5D1B"/>
    <w:rsid w:val="003B602A"/>
    <w:rsid w:val="003B79E8"/>
    <w:rsid w:val="003C086A"/>
    <w:rsid w:val="003C1FAA"/>
    <w:rsid w:val="003C274E"/>
    <w:rsid w:val="003C2804"/>
    <w:rsid w:val="003C5DA6"/>
    <w:rsid w:val="003C61B0"/>
    <w:rsid w:val="003C6A6C"/>
    <w:rsid w:val="003D30AD"/>
    <w:rsid w:val="003D395F"/>
    <w:rsid w:val="003D55D2"/>
    <w:rsid w:val="003D5DA7"/>
    <w:rsid w:val="003E3A9E"/>
    <w:rsid w:val="003E3CC0"/>
    <w:rsid w:val="003E471A"/>
    <w:rsid w:val="003E547B"/>
    <w:rsid w:val="003F0D05"/>
    <w:rsid w:val="003F30D0"/>
    <w:rsid w:val="003F4788"/>
    <w:rsid w:val="003F708D"/>
    <w:rsid w:val="00400643"/>
    <w:rsid w:val="004014F9"/>
    <w:rsid w:val="00404592"/>
    <w:rsid w:val="00406322"/>
    <w:rsid w:val="00412274"/>
    <w:rsid w:val="00414ACA"/>
    <w:rsid w:val="00415443"/>
    <w:rsid w:val="00415A0B"/>
    <w:rsid w:val="00416B17"/>
    <w:rsid w:val="00417AD6"/>
    <w:rsid w:val="00420FF8"/>
    <w:rsid w:val="00423484"/>
    <w:rsid w:val="004252B5"/>
    <w:rsid w:val="00425E66"/>
    <w:rsid w:val="00426CE0"/>
    <w:rsid w:val="00432FD3"/>
    <w:rsid w:val="004339F6"/>
    <w:rsid w:val="00434BAA"/>
    <w:rsid w:val="00434C6D"/>
    <w:rsid w:val="004416C1"/>
    <w:rsid w:val="00452CD3"/>
    <w:rsid w:val="00454924"/>
    <w:rsid w:val="00455D6A"/>
    <w:rsid w:val="00460FA1"/>
    <w:rsid w:val="00462CA3"/>
    <w:rsid w:val="00463DD2"/>
    <w:rsid w:val="00463E38"/>
    <w:rsid w:val="0046429E"/>
    <w:rsid w:val="0047066A"/>
    <w:rsid w:val="00471823"/>
    <w:rsid w:val="004745D5"/>
    <w:rsid w:val="00477748"/>
    <w:rsid w:val="00481CB7"/>
    <w:rsid w:val="004821DB"/>
    <w:rsid w:val="00484143"/>
    <w:rsid w:val="004856FC"/>
    <w:rsid w:val="00487C37"/>
    <w:rsid w:val="00492F4E"/>
    <w:rsid w:val="0049387B"/>
    <w:rsid w:val="00495976"/>
    <w:rsid w:val="004A1A02"/>
    <w:rsid w:val="004A23DF"/>
    <w:rsid w:val="004A46F6"/>
    <w:rsid w:val="004B13BA"/>
    <w:rsid w:val="004B240C"/>
    <w:rsid w:val="004B2685"/>
    <w:rsid w:val="004B5EA5"/>
    <w:rsid w:val="004B6760"/>
    <w:rsid w:val="004B7779"/>
    <w:rsid w:val="004C1AD5"/>
    <w:rsid w:val="004C5E49"/>
    <w:rsid w:val="004C66BF"/>
    <w:rsid w:val="004D1715"/>
    <w:rsid w:val="004D21FE"/>
    <w:rsid w:val="004D3441"/>
    <w:rsid w:val="004D3953"/>
    <w:rsid w:val="004D3D92"/>
    <w:rsid w:val="004D6DED"/>
    <w:rsid w:val="004D6FB3"/>
    <w:rsid w:val="004D7A4C"/>
    <w:rsid w:val="004E0803"/>
    <w:rsid w:val="004E2D67"/>
    <w:rsid w:val="004E2DB9"/>
    <w:rsid w:val="004E5FD1"/>
    <w:rsid w:val="004E664A"/>
    <w:rsid w:val="004F1421"/>
    <w:rsid w:val="004F1944"/>
    <w:rsid w:val="004F514E"/>
    <w:rsid w:val="004F5CFC"/>
    <w:rsid w:val="004F6B67"/>
    <w:rsid w:val="00500DA2"/>
    <w:rsid w:val="005016A0"/>
    <w:rsid w:val="00502479"/>
    <w:rsid w:val="0050288D"/>
    <w:rsid w:val="0050648A"/>
    <w:rsid w:val="00506664"/>
    <w:rsid w:val="00507D7D"/>
    <w:rsid w:val="005152A7"/>
    <w:rsid w:val="005170CC"/>
    <w:rsid w:val="005175C2"/>
    <w:rsid w:val="005205EC"/>
    <w:rsid w:val="00522B7B"/>
    <w:rsid w:val="00524074"/>
    <w:rsid w:val="0052594B"/>
    <w:rsid w:val="005269BE"/>
    <w:rsid w:val="00526FED"/>
    <w:rsid w:val="005278E9"/>
    <w:rsid w:val="00530200"/>
    <w:rsid w:val="005361CD"/>
    <w:rsid w:val="005406FB"/>
    <w:rsid w:val="00543C7F"/>
    <w:rsid w:val="00544DE8"/>
    <w:rsid w:val="00545AD3"/>
    <w:rsid w:val="005465C0"/>
    <w:rsid w:val="00546C84"/>
    <w:rsid w:val="00554248"/>
    <w:rsid w:val="00556E47"/>
    <w:rsid w:val="005647D9"/>
    <w:rsid w:val="00565799"/>
    <w:rsid w:val="00567A74"/>
    <w:rsid w:val="00567ABE"/>
    <w:rsid w:val="00570AB5"/>
    <w:rsid w:val="005721CC"/>
    <w:rsid w:val="005744A0"/>
    <w:rsid w:val="00581BD6"/>
    <w:rsid w:val="00582500"/>
    <w:rsid w:val="00585209"/>
    <w:rsid w:val="00586A48"/>
    <w:rsid w:val="00587160"/>
    <w:rsid w:val="005901D5"/>
    <w:rsid w:val="005943C5"/>
    <w:rsid w:val="00594E9D"/>
    <w:rsid w:val="005953BE"/>
    <w:rsid w:val="00596DF9"/>
    <w:rsid w:val="005972BD"/>
    <w:rsid w:val="0059786B"/>
    <w:rsid w:val="005A2034"/>
    <w:rsid w:val="005A4783"/>
    <w:rsid w:val="005A4DAF"/>
    <w:rsid w:val="005A5551"/>
    <w:rsid w:val="005A5C47"/>
    <w:rsid w:val="005B06D6"/>
    <w:rsid w:val="005B1CE5"/>
    <w:rsid w:val="005B5743"/>
    <w:rsid w:val="005B5CC4"/>
    <w:rsid w:val="005B5E7F"/>
    <w:rsid w:val="005B7C64"/>
    <w:rsid w:val="005C1FAF"/>
    <w:rsid w:val="005C32C7"/>
    <w:rsid w:val="005C38AF"/>
    <w:rsid w:val="005D1236"/>
    <w:rsid w:val="005D2139"/>
    <w:rsid w:val="005D3EDB"/>
    <w:rsid w:val="005D6091"/>
    <w:rsid w:val="005E2026"/>
    <w:rsid w:val="005E5701"/>
    <w:rsid w:val="005F1FB6"/>
    <w:rsid w:val="005F37CF"/>
    <w:rsid w:val="005F4886"/>
    <w:rsid w:val="005F4C50"/>
    <w:rsid w:val="005F5491"/>
    <w:rsid w:val="005F5A1A"/>
    <w:rsid w:val="005F5E9F"/>
    <w:rsid w:val="005F63EF"/>
    <w:rsid w:val="00602E0B"/>
    <w:rsid w:val="00603861"/>
    <w:rsid w:val="0060437B"/>
    <w:rsid w:val="00606FD7"/>
    <w:rsid w:val="00612612"/>
    <w:rsid w:val="0061370C"/>
    <w:rsid w:val="00615A6B"/>
    <w:rsid w:val="0061712A"/>
    <w:rsid w:val="00620CD2"/>
    <w:rsid w:val="0062351F"/>
    <w:rsid w:val="006244A5"/>
    <w:rsid w:val="00624533"/>
    <w:rsid w:val="00625B11"/>
    <w:rsid w:val="00625B85"/>
    <w:rsid w:val="00626587"/>
    <w:rsid w:val="0063295C"/>
    <w:rsid w:val="00632D7F"/>
    <w:rsid w:val="006337BA"/>
    <w:rsid w:val="00633AB3"/>
    <w:rsid w:val="006358A6"/>
    <w:rsid w:val="006371DC"/>
    <w:rsid w:val="00637BDE"/>
    <w:rsid w:val="00640350"/>
    <w:rsid w:val="00644919"/>
    <w:rsid w:val="00644F84"/>
    <w:rsid w:val="0065105A"/>
    <w:rsid w:val="0065361E"/>
    <w:rsid w:val="00653A0C"/>
    <w:rsid w:val="00655F70"/>
    <w:rsid w:val="00660183"/>
    <w:rsid w:val="006642E8"/>
    <w:rsid w:val="006653FD"/>
    <w:rsid w:val="00665E23"/>
    <w:rsid w:val="00671F0C"/>
    <w:rsid w:val="00673501"/>
    <w:rsid w:val="006743C4"/>
    <w:rsid w:val="00681EEA"/>
    <w:rsid w:val="00682F24"/>
    <w:rsid w:val="0068390B"/>
    <w:rsid w:val="00686A81"/>
    <w:rsid w:val="006913C4"/>
    <w:rsid w:val="006924B3"/>
    <w:rsid w:val="00692638"/>
    <w:rsid w:val="00693856"/>
    <w:rsid w:val="00696243"/>
    <w:rsid w:val="006A329F"/>
    <w:rsid w:val="006A4DAF"/>
    <w:rsid w:val="006A6C66"/>
    <w:rsid w:val="006B126F"/>
    <w:rsid w:val="006B406C"/>
    <w:rsid w:val="006B4604"/>
    <w:rsid w:val="006B53BE"/>
    <w:rsid w:val="006C1731"/>
    <w:rsid w:val="006C25B0"/>
    <w:rsid w:val="006C4B10"/>
    <w:rsid w:val="006C616E"/>
    <w:rsid w:val="006C652A"/>
    <w:rsid w:val="006C6BF4"/>
    <w:rsid w:val="006C7557"/>
    <w:rsid w:val="006C7DEF"/>
    <w:rsid w:val="006D02D7"/>
    <w:rsid w:val="006D52FB"/>
    <w:rsid w:val="006D57C0"/>
    <w:rsid w:val="006D5D56"/>
    <w:rsid w:val="006D7C5B"/>
    <w:rsid w:val="006E1E4D"/>
    <w:rsid w:val="006E2642"/>
    <w:rsid w:val="006E58FD"/>
    <w:rsid w:val="006E5F43"/>
    <w:rsid w:val="006E7C23"/>
    <w:rsid w:val="006F1BB5"/>
    <w:rsid w:val="006F2798"/>
    <w:rsid w:val="006F29BA"/>
    <w:rsid w:val="0070046A"/>
    <w:rsid w:val="00701700"/>
    <w:rsid w:val="007018B7"/>
    <w:rsid w:val="00701B1B"/>
    <w:rsid w:val="007049BE"/>
    <w:rsid w:val="00704CFF"/>
    <w:rsid w:val="0070570E"/>
    <w:rsid w:val="00710134"/>
    <w:rsid w:val="007138FF"/>
    <w:rsid w:val="00713C2A"/>
    <w:rsid w:val="00716735"/>
    <w:rsid w:val="007206FB"/>
    <w:rsid w:val="0072391C"/>
    <w:rsid w:val="00726A9B"/>
    <w:rsid w:val="007272CE"/>
    <w:rsid w:val="00727397"/>
    <w:rsid w:val="00731555"/>
    <w:rsid w:val="007315F6"/>
    <w:rsid w:val="0073176B"/>
    <w:rsid w:val="00731782"/>
    <w:rsid w:val="00731790"/>
    <w:rsid w:val="00731930"/>
    <w:rsid w:val="00732077"/>
    <w:rsid w:val="007321D7"/>
    <w:rsid w:val="0073430A"/>
    <w:rsid w:val="00736F1D"/>
    <w:rsid w:val="00742E76"/>
    <w:rsid w:val="00744CF4"/>
    <w:rsid w:val="00745187"/>
    <w:rsid w:val="00746748"/>
    <w:rsid w:val="00746C77"/>
    <w:rsid w:val="00750CAC"/>
    <w:rsid w:val="00756733"/>
    <w:rsid w:val="00757037"/>
    <w:rsid w:val="00757856"/>
    <w:rsid w:val="00757A8E"/>
    <w:rsid w:val="00762C6D"/>
    <w:rsid w:val="007644C7"/>
    <w:rsid w:val="007649C0"/>
    <w:rsid w:val="007669F3"/>
    <w:rsid w:val="00766B35"/>
    <w:rsid w:val="00772858"/>
    <w:rsid w:val="007731E9"/>
    <w:rsid w:val="00773BA3"/>
    <w:rsid w:val="00774659"/>
    <w:rsid w:val="00775D72"/>
    <w:rsid w:val="007816B0"/>
    <w:rsid w:val="0078171F"/>
    <w:rsid w:val="007826C2"/>
    <w:rsid w:val="00782EA7"/>
    <w:rsid w:val="00783A4C"/>
    <w:rsid w:val="00785BA5"/>
    <w:rsid w:val="00786501"/>
    <w:rsid w:val="0079033D"/>
    <w:rsid w:val="0079125A"/>
    <w:rsid w:val="0079442F"/>
    <w:rsid w:val="00794F4D"/>
    <w:rsid w:val="007956D2"/>
    <w:rsid w:val="007958BD"/>
    <w:rsid w:val="007959A3"/>
    <w:rsid w:val="00795E7E"/>
    <w:rsid w:val="007A005D"/>
    <w:rsid w:val="007A0B7D"/>
    <w:rsid w:val="007A118A"/>
    <w:rsid w:val="007A358E"/>
    <w:rsid w:val="007A4D8A"/>
    <w:rsid w:val="007A556B"/>
    <w:rsid w:val="007B3FA7"/>
    <w:rsid w:val="007B5B62"/>
    <w:rsid w:val="007C1D5C"/>
    <w:rsid w:val="007C35FD"/>
    <w:rsid w:val="007D2444"/>
    <w:rsid w:val="007D42C9"/>
    <w:rsid w:val="007E00F7"/>
    <w:rsid w:val="007E2C8A"/>
    <w:rsid w:val="007E3D10"/>
    <w:rsid w:val="007E3DBF"/>
    <w:rsid w:val="007E57DF"/>
    <w:rsid w:val="007E5EC5"/>
    <w:rsid w:val="007E7F7E"/>
    <w:rsid w:val="007F0C95"/>
    <w:rsid w:val="007F1C88"/>
    <w:rsid w:val="007F21FF"/>
    <w:rsid w:val="007F3000"/>
    <w:rsid w:val="007F3366"/>
    <w:rsid w:val="007F4199"/>
    <w:rsid w:val="007F626C"/>
    <w:rsid w:val="007F6642"/>
    <w:rsid w:val="00803461"/>
    <w:rsid w:val="008043F2"/>
    <w:rsid w:val="008110A3"/>
    <w:rsid w:val="008125C5"/>
    <w:rsid w:val="00812C4A"/>
    <w:rsid w:val="00815DC7"/>
    <w:rsid w:val="008177A1"/>
    <w:rsid w:val="00820AE8"/>
    <w:rsid w:val="00820C2B"/>
    <w:rsid w:val="00822E5A"/>
    <w:rsid w:val="00823146"/>
    <w:rsid w:val="00823C1D"/>
    <w:rsid w:val="00824134"/>
    <w:rsid w:val="008253AB"/>
    <w:rsid w:val="0083006B"/>
    <w:rsid w:val="0083165D"/>
    <w:rsid w:val="00832299"/>
    <w:rsid w:val="0083233F"/>
    <w:rsid w:val="008324CE"/>
    <w:rsid w:val="008340B9"/>
    <w:rsid w:val="008354FB"/>
    <w:rsid w:val="00836157"/>
    <w:rsid w:val="00836450"/>
    <w:rsid w:val="00836936"/>
    <w:rsid w:val="00840587"/>
    <w:rsid w:val="008414A7"/>
    <w:rsid w:val="008429FE"/>
    <w:rsid w:val="0084333C"/>
    <w:rsid w:val="00844774"/>
    <w:rsid w:val="00845577"/>
    <w:rsid w:val="008506E4"/>
    <w:rsid w:val="0085419B"/>
    <w:rsid w:val="00854EEF"/>
    <w:rsid w:val="00856CD8"/>
    <w:rsid w:val="008616C7"/>
    <w:rsid w:val="008651E2"/>
    <w:rsid w:val="00865C4D"/>
    <w:rsid w:val="00866032"/>
    <w:rsid w:val="008705A1"/>
    <w:rsid w:val="00870729"/>
    <w:rsid w:val="00870C63"/>
    <w:rsid w:val="008710C4"/>
    <w:rsid w:val="00873A57"/>
    <w:rsid w:val="00875C8B"/>
    <w:rsid w:val="00877446"/>
    <w:rsid w:val="00877571"/>
    <w:rsid w:val="00877B22"/>
    <w:rsid w:val="0088236A"/>
    <w:rsid w:val="00882706"/>
    <w:rsid w:val="00890875"/>
    <w:rsid w:val="008908FB"/>
    <w:rsid w:val="00892EE5"/>
    <w:rsid w:val="008977BF"/>
    <w:rsid w:val="008A134C"/>
    <w:rsid w:val="008A1F72"/>
    <w:rsid w:val="008A1FF3"/>
    <w:rsid w:val="008A5723"/>
    <w:rsid w:val="008A6951"/>
    <w:rsid w:val="008A7834"/>
    <w:rsid w:val="008B0F54"/>
    <w:rsid w:val="008B1401"/>
    <w:rsid w:val="008B1A22"/>
    <w:rsid w:val="008B1B62"/>
    <w:rsid w:val="008B2310"/>
    <w:rsid w:val="008B2FE0"/>
    <w:rsid w:val="008B56F8"/>
    <w:rsid w:val="008C0413"/>
    <w:rsid w:val="008C1D13"/>
    <w:rsid w:val="008C2946"/>
    <w:rsid w:val="008C3F12"/>
    <w:rsid w:val="008C4D6B"/>
    <w:rsid w:val="008C5DBF"/>
    <w:rsid w:val="008C6217"/>
    <w:rsid w:val="008D45DD"/>
    <w:rsid w:val="008D4A37"/>
    <w:rsid w:val="008D61D2"/>
    <w:rsid w:val="008D6DF1"/>
    <w:rsid w:val="008D767E"/>
    <w:rsid w:val="008D7BBD"/>
    <w:rsid w:val="008D7FD7"/>
    <w:rsid w:val="008E106D"/>
    <w:rsid w:val="008E1E50"/>
    <w:rsid w:val="008F046F"/>
    <w:rsid w:val="008F1559"/>
    <w:rsid w:val="008F5054"/>
    <w:rsid w:val="009005DA"/>
    <w:rsid w:val="00902255"/>
    <w:rsid w:val="00905C4E"/>
    <w:rsid w:val="009060F5"/>
    <w:rsid w:val="00910F6A"/>
    <w:rsid w:val="0091134B"/>
    <w:rsid w:val="009114DE"/>
    <w:rsid w:val="00911A40"/>
    <w:rsid w:val="009136F1"/>
    <w:rsid w:val="009138CA"/>
    <w:rsid w:val="00915CBA"/>
    <w:rsid w:val="00916DFF"/>
    <w:rsid w:val="00917139"/>
    <w:rsid w:val="00917EA9"/>
    <w:rsid w:val="00921A79"/>
    <w:rsid w:val="009242D8"/>
    <w:rsid w:val="00926ECD"/>
    <w:rsid w:val="00927499"/>
    <w:rsid w:val="009359B3"/>
    <w:rsid w:val="00935ED8"/>
    <w:rsid w:val="009412E2"/>
    <w:rsid w:val="0094175A"/>
    <w:rsid w:val="00943345"/>
    <w:rsid w:val="009445CE"/>
    <w:rsid w:val="00944D5F"/>
    <w:rsid w:val="00945CE8"/>
    <w:rsid w:val="00947D57"/>
    <w:rsid w:val="00947E83"/>
    <w:rsid w:val="00950572"/>
    <w:rsid w:val="0095086B"/>
    <w:rsid w:val="00951163"/>
    <w:rsid w:val="0095252F"/>
    <w:rsid w:val="00956667"/>
    <w:rsid w:val="009576C4"/>
    <w:rsid w:val="00962D48"/>
    <w:rsid w:val="00963222"/>
    <w:rsid w:val="00966148"/>
    <w:rsid w:val="0097191A"/>
    <w:rsid w:val="0097328E"/>
    <w:rsid w:val="009742A6"/>
    <w:rsid w:val="00976ECA"/>
    <w:rsid w:val="009771D7"/>
    <w:rsid w:val="0097753E"/>
    <w:rsid w:val="00981700"/>
    <w:rsid w:val="0098369D"/>
    <w:rsid w:val="00983E3C"/>
    <w:rsid w:val="00984D07"/>
    <w:rsid w:val="00990062"/>
    <w:rsid w:val="00994511"/>
    <w:rsid w:val="00995B68"/>
    <w:rsid w:val="00995E09"/>
    <w:rsid w:val="009A031C"/>
    <w:rsid w:val="009A0FDD"/>
    <w:rsid w:val="009A18A0"/>
    <w:rsid w:val="009A2BA9"/>
    <w:rsid w:val="009A2C06"/>
    <w:rsid w:val="009A3926"/>
    <w:rsid w:val="009A548C"/>
    <w:rsid w:val="009B12AA"/>
    <w:rsid w:val="009B12E5"/>
    <w:rsid w:val="009B181F"/>
    <w:rsid w:val="009B1DEA"/>
    <w:rsid w:val="009B2425"/>
    <w:rsid w:val="009B2BD9"/>
    <w:rsid w:val="009B2E6D"/>
    <w:rsid w:val="009B304A"/>
    <w:rsid w:val="009B3D82"/>
    <w:rsid w:val="009C3BDA"/>
    <w:rsid w:val="009C7A26"/>
    <w:rsid w:val="009C7A56"/>
    <w:rsid w:val="009C7C97"/>
    <w:rsid w:val="009D38C2"/>
    <w:rsid w:val="009D633E"/>
    <w:rsid w:val="009D6A33"/>
    <w:rsid w:val="009D74CC"/>
    <w:rsid w:val="009E07EE"/>
    <w:rsid w:val="009E10F5"/>
    <w:rsid w:val="009E16EA"/>
    <w:rsid w:val="009E2166"/>
    <w:rsid w:val="009E2324"/>
    <w:rsid w:val="009E2B17"/>
    <w:rsid w:val="009E3B8C"/>
    <w:rsid w:val="009E5E76"/>
    <w:rsid w:val="009E5E8C"/>
    <w:rsid w:val="009F04F7"/>
    <w:rsid w:val="009F10AA"/>
    <w:rsid w:val="009F55EB"/>
    <w:rsid w:val="009F5F54"/>
    <w:rsid w:val="009F61B5"/>
    <w:rsid w:val="00A019D6"/>
    <w:rsid w:val="00A0486A"/>
    <w:rsid w:val="00A04E76"/>
    <w:rsid w:val="00A07B6E"/>
    <w:rsid w:val="00A123A5"/>
    <w:rsid w:val="00A15CA6"/>
    <w:rsid w:val="00A17AD9"/>
    <w:rsid w:val="00A17B64"/>
    <w:rsid w:val="00A21311"/>
    <w:rsid w:val="00A23094"/>
    <w:rsid w:val="00A24266"/>
    <w:rsid w:val="00A276AC"/>
    <w:rsid w:val="00A342D0"/>
    <w:rsid w:val="00A344DE"/>
    <w:rsid w:val="00A348F0"/>
    <w:rsid w:val="00A34C5D"/>
    <w:rsid w:val="00A42619"/>
    <w:rsid w:val="00A42BF1"/>
    <w:rsid w:val="00A469EF"/>
    <w:rsid w:val="00A473C9"/>
    <w:rsid w:val="00A4776C"/>
    <w:rsid w:val="00A47803"/>
    <w:rsid w:val="00A47A99"/>
    <w:rsid w:val="00A47AE4"/>
    <w:rsid w:val="00A53D4C"/>
    <w:rsid w:val="00A54A2F"/>
    <w:rsid w:val="00A551B2"/>
    <w:rsid w:val="00A551DF"/>
    <w:rsid w:val="00A60073"/>
    <w:rsid w:val="00A628F8"/>
    <w:rsid w:val="00A62AD1"/>
    <w:rsid w:val="00A647D0"/>
    <w:rsid w:val="00A662AF"/>
    <w:rsid w:val="00A701FA"/>
    <w:rsid w:val="00A7146F"/>
    <w:rsid w:val="00A71BD2"/>
    <w:rsid w:val="00A727F0"/>
    <w:rsid w:val="00A729DD"/>
    <w:rsid w:val="00A72FC4"/>
    <w:rsid w:val="00A75316"/>
    <w:rsid w:val="00A80A6B"/>
    <w:rsid w:val="00A80FB1"/>
    <w:rsid w:val="00A814D3"/>
    <w:rsid w:val="00A8297A"/>
    <w:rsid w:val="00A84BE1"/>
    <w:rsid w:val="00A925CB"/>
    <w:rsid w:val="00A977AA"/>
    <w:rsid w:val="00A979EC"/>
    <w:rsid w:val="00AA53A8"/>
    <w:rsid w:val="00AA6BA7"/>
    <w:rsid w:val="00AB07CA"/>
    <w:rsid w:val="00AB0E1E"/>
    <w:rsid w:val="00AB18A0"/>
    <w:rsid w:val="00AB19F8"/>
    <w:rsid w:val="00AB5848"/>
    <w:rsid w:val="00AC1357"/>
    <w:rsid w:val="00AC1429"/>
    <w:rsid w:val="00AC47C3"/>
    <w:rsid w:val="00AD5C4D"/>
    <w:rsid w:val="00AD6EE1"/>
    <w:rsid w:val="00AE2EB5"/>
    <w:rsid w:val="00AE3728"/>
    <w:rsid w:val="00AE5A0B"/>
    <w:rsid w:val="00AF2D14"/>
    <w:rsid w:val="00B00829"/>
    <w:rsid w:val="00B03192"/>
    <w:rsid w:val="00B032D3"/>
    <w:rsid w:val="00B04381"/>
    <w:rsid w:val="00B048A2"/>
    <w:rsid w:val="00B070D1"/>
    <w:rsid w:val="00B07A9E"/>
    <w:rsid w:val="00B10C19"/>
    <w:rsid w:val="00B10D00"/>
    <w:rsid w:val="00B11E1C"/>
    <w:rsid w:val="00B1273C"/>
    <w:rsid w:val="00B15D6F"/>
    <w:rsid w:val="00B16E46"/>
    <w:rsid w:val="00B21A3F"/>
    <w:rsid w:val="00B225C2"/>
    <w:rsid w:val="00B24BCE"/>
    <w:rsid w:val="00B25DAE"/>
    <w:rsid w:val="00B25E1F"/>
    <w:rsid w:val="00B26C55"/>
    <w:rsid w:val="00B33E84"/>
    <w:rsid w:val="00B35B6F"/>
    <w:rsid w:val="00B35D22"/>
    <w:rsid w:val="00B44A3F"/>
    <w:rsid w:val="00B453C3"/>
    <w:rsid w:val="00B528A6"/>
    <w:rsid w:val="00B602DC"/>
    <w:rsid w:val="00B60385"/>
    <w:rsid w:val="00B61D2F"/>
    <w:rsid w:val="00B62AC1"/>
    <w:rsid w:val="00B646F8"/>
    <w:rsid w:val="00B64DE5"/>
    <w:rsid w:val="00B6589E"/>
    <w:rsid w:val="00B67B77"/>
    <w:rsid w:val="00B72A63"/>
    <w:rsid w:val="00B72EC2"/>
    <w:rsid w:val="00B731F9"/>
    <w:rsid w:val="00B83BAB"/>
    <w:rsid w:val="00B84421"/>
    <w:rsid w:val="00B8674F"/>
    <w:rsid w:val="00B91B2C"/>
    <w:rsid w:val="00B941D1"/>
    <w:rsid w:val="00B95C98"/>
    <w:rsid w:val="00B974FE"/>
    <w:rsid w:val="00B9758E"/>
    <w:rsid w:val="00BA069B"/>
    <w:rsid w:val="00BA34C6"/>
    <w:rsid w:val="00BA4D2B"/>
    <w:rsid w:val="00BA5CD1"/>
    <w:rsid w:val="00BB2CED"/>
    <w:rsid w:val="00BB2F64"/>
    <w:rsid w:val="00BB350F"/>
    <w:rsid w:val="00BB39C5"/>
    <w:rsid w:val="00BB424F"/>
    <w:rsid w:val="00BB7EA7"/>
    <w:rsid w:val="00BC0AE1"/>
    <w:rsid w:val="00BC2872"/>
    <w:rsid w:val="00BC46F6"/>
    <w:rsid w:val="00BC5090"/>
    <w:rsid w:val="00BC7176"/>
    <w:rsid w:val="00BD034B"/>
    <w:rsid w:val="00BD05E5"/>
    <w:rsid w:val="00BD2BF0"/>
    <w:rsid w:val="00BD3FDD"/>
    <w:rsid w:val="00BD6B2D"/>
    <w:rsid w:val="00BD7C5D"/>
    <w:rsid w:val="00BE3258"/>
    <w:rsid w:val="00BE4FFE"/>
    <w:rsid w:val="00BF177D"/>
    <w:rsid w:val="00BF3B09"/>
    <w:rsid w:val="00BF545B"/>
    <w:rsid w:val="00BF5AF9"/>
    <w:rsid w:val="00BF78E2"/>
    <w:rsid w:val="00C02750"/>
    <w:rsid w:val="00C03963"/>
    <w:rsid w:val="00C046B0"/>
    <w:rsid w:val="00C04A2D"/>
    <w:rsid w:val="00C071DB"/>
    <w:rsid w:val="00C13427"/>
    <w:rsid w:val="00C13B83"/>
    <w:rsid w:val="00C16FBB"/>
    <w:rsid w:val="00C23865"/>
    <w:rsid w:val="00C238FB"/>
    <w:rsid w:val="00C23982"/>
    <w:rsid w:val="00C30BB7"/>
    <w:rsid w:val="00C35600"/>
    <w:rsid w:val="00C35C02"/>
    <w:rsid w:val="00C42D1B"/>
    <w:rsid w:val="00C46FEE"/>
    <w:rsid w:val="00C50157"/>
    <w:rsid w:val="00C51297"/>
    <w:rsid w:val="00C52D52"/>
    <w:rsid w:val="00C5315D"/>
    <w:rsid w:val="00C54AE0"/>
    <w:rsid w:val="00C55CA1"/>
    <w:rsid w:val="00C575EC"/>
    <w:rsid w:val="00C600AA"/>
    <w:rsid w:val="00C62F98"/>
    <w:rsid w:val="00C63D65"/>
    <w:rsid w:val="00C64EEB"/>
    <w:rsid w:val="00C654DE"/>
    <w:rsid w:val="00C7047E"/>
    <w:rsid w:val="00C7292D"/>
    <w:rsid w:val="00C72A90"/>
    <w:rsid w:val="00C732FF"/>
    <w:rsid w:val="00C73947"/>
    <w:rsid w:val="00C7575F"/>
    <w:rsid w:val="00C76A1D"/>
    <w:rsid w:val="00C80E5D"/>
    <w:rsid w:val="00C816BB"/>
    <w:rsid w:val="00C8531B"/>
    <w:rsid w:val="00C8739B"/>
    <w:rsid w:val="00C96095"/>
    <w:rsid w:val="00CA0A03"/>
    <w:rsid w:val="00CA10A3"/>
    <w:rsid w:val="00CA1446"/>
    <w:rsid w:val="00CA16C0"/>
    <w:rsid w:val="00CA2E05"/>
    <w:rsid w:val="00CA355E"/>
    <w:rsid w:val="00CA4489"/>
    <w:rsid w:val="00CA78EB"/>
    <w:rsid w:val="00CB0255"/>
    <w:rsid w:val="00CB17BE"/>
    <w:rsid w:val="00CB2382"/>
    <w:rsid w:val="00CB5113"/>
    <w:rsid w:val="00CB64D6"/>
    <w:rsid w:val="00CB6971"/>
    <w:rsid w:val="00CC061D"/>
    <w:rsid w:val="00CC1DB1"/>
    <w:rsid w:val="00CC26E5"/>
    <w:rsid w:val="00CC2B1D"/>
    <w:rsid w:val="00CC37F7"/>
    <w:rsid w:val="00CC4250"/>
    <w:rsid w:val="00CD2D4E"/>
    <w:rsid w:val="00CD484C"/>
    <w:rsid w:val="00CD5675"/>
    <w:rsid w:val="00CD7DE4"/>
    <w:rsid w:val="00CE05DC"/>
    <w:rsid w:val="00CE40CB"/>
    <w:rsid w:val="00CE5A50"/>
    <w:rsid w:val="00CE70C9"/>
    <w:rsid w:val="00CE71C5"/>
    <w:rsid w:val="00CF0822"/>
    <w:rsid w:val="00CF1705"/>
    <w:rsid w:val="00CF1E56"/>
    <w:rsid w:val="00CF2A36"/>
    <w:rsid w:val="00CF2E95"/>
    <w:rsid w:val="00CF35E7"/>
    <w:rsid w:val="00CF5846"/>
    <w:rsid w:val="00CF5EA2"/>
    <w:rsid w:val="00D000BC"/>
    <w:rsid w:val="00D013A5"/>
    <w:rsid w:val="00D01A41"/>
    <w:rsid w:val="00D01F30"/>
    <w:rsid w:val="00D0294C"/>
    <w:rsid w:val="00D02C3A"/>
    <w:rsid w:val="00D05940"/>
    <w:rsid w:val="00D0612B"/>
    <w:rsid w:val="00D07C0D"/>
    <w:rsid w:val="00D122B5"/>
    <w:rsid w:val="00D1316F"/>
    <w:rsid w:val="00D14086"/>
    <w:rsid w:val="00D245F0"/>
    <w:rsid w:val="00D24831"/>
    <w:rsid w:val="00D25806"/>
    <w:rsid w:val="00D25F1D"/>
    <w:rsid w:val="00D300E0"/>
    <w:rsid w:val="00D30492"/>
    <w:rsid w:val="00D30A2B"/>
    <w:rsid w:val="00D31B2B"/>
    <w:rsid w:val="00D35519"/>
    <w:rsid w:val="00D35FF7"/>
    <w:rsid w:val="00D36141"/>
    <w:rsid w:val="00D43DEA"/>
    <w:rsid w:val="00D44A41"/>
    <w:rsid w:val="00D4597E"/>
    <w:rsid w:val="00D460FD"/>
    <w:rsid w:val="00D51096"/>
    <w:rsid w:val="00D5148D"/>
    <w:rsid w:val="00D5164B"/>
    <w:rsid w:val="00D51786"/>
    <w:rsid w:val="00D51C70"/>
    <w:rsid w:val="00D526D3"/>
    <w:rsid w:val="00D52DE6"/>
    <w:rsid w:val="00D54EE0"/>
    <w:rsid w:val="00D55FE6"/>
    <w:rsid w:val="00D579F0"/>
    <w:rsid w:val="00D57B24"/>
    <w:rsid w:val="00D57C59"/>
    <w:rsid w:val="00D57CAD"/>
    <w:rsid w:val="00D609F7"/>
    <w:rsid w:val="00D61AE6"/>
    <w:rsid w:val="00D67E24"/>
    <w:rsid w:val="00D707F5"/>
    <w:rsid w:val="00D719BA"/>
    <w:rsid w:val="00D76DC7"/>
    <w:rsid w:val="00D77EFE"/>
    <w:rsid w:val="00D80759"/>
    <w:rsid w:val="00D80E67"/>
    <w:rsid w:val="00D81F78"/>
    <w:rsid w:val="00D81FC5"/>
    <w:rsid w:val="00D824F9"/>
    <w:rsid w:val="00D83E75"/>
    <w:rsid w:val="00D84EC3"/>
    <w:rsid w:val="00D86758"/>
    <w:rsid w:val="00D87032"/>
    <w:rsid w:val="00D90468"/>
    <w:rsid w:val="00D918A7"/>
    <w:rsid w:val="00D92C72"/>
    <w:rsid w:val="00D9327C"/>
    <w:rsid w:val="00D95C81"/>
    <w:rsid w:val="00D96630"/>
    <w:rsid w:val="00D96FF4"/>
    <w:rsid w:val="00DA3283"/>
    <w:rsid w:val="00DA5421"/>
    <w:rsid w:val="00DA55C7"/>
    <w:rsid w:val="00DA6E06"/>
    <w:rsid w:val="00DA7371"/>
    <w:rsid w:val="00DB3AAD"/>
    <w:rsid w:val="00DB4727"/>
    <w:rsid w:val="00DB4BCF"/>
    <w:rsid w:val="00DB5230"/>
    <w:rsid w:val="00DC2047"/>
    <w:rsid w:val="00DC3163"/>
    <w:rsid w:val="00DC3A8B"/>
    <w:rsid w:val="00DC4FA5"/>
    <w:rsid w:val="00DC5266"/>
    <w:rsid w:val="00DC54B0"/>
    <w:rsid w:val="00DC701A"/>
    <w:rsid w:val="00DC70D6"/>
    <w:rsid w:val="00DC7528"/>
    <w:rsid w:val="00DD04C8"/>
    <w:rsid w:val="00DD0CE7"/>
    <w:rsid w:val="00DD107D"/>
    <w:rsid w:val="00DE0961"/>
    <w:rsid w:val="00DE19DD"/>
    <w:rsid w:val="00DE28D2"/>
    <w:rsid w:val="00DE4EBE"/>
    <w:rsid w:val="00DE6017"/>
    <w:rsid w:val="00DF2B50"/>
    <w:rsid w:val="00DF6CD1"/>
    <w:rsid w:val="00DF6F14"/>
    <w:rsid w:val="00E018ED"/>
    <w:rsid w:val="00E02077"/>
    <w:rsid w:val="00E045A7"/>
    <w:rsid w:val="00E078EE"/>
    <w:rsid w:val="00E07B13"/>
    <w:rsid w:val="00E140E1"/>
    <w:rsid w:val="00E16663"/>
    <w:rsid w:val="00E17285"/>
    <w:rsid w:val="00E17400"/>
    <w:rsid w:val="00E221C5"/>
    <w:rsid w:val="00E23515"/>
    <w:rsid w:val="00E2525B"/>
    <w:rsid w:val="00E25759"/>
    <w:rsid w:val="00E25AB4"/>
    <w:rsid w:val="00E27C5F"/>
    <w:rsid w:val="00E318D4"/>
    <w:rsid w:val="00E34F3E"/>
    <w:rsid w:val="00E35ABC"/>
    <w:rsid w:val="00E36723"/>
    <w:rsid w:val="00E36A11"/>
    <w:rsid w:val="00E37B77"/>
    <w:rsid w:val="00E40C95"/>
    <w:rsid w:val="00E42311"/>
    <w:rsid w:val="00E4262D"/>
    <w:rsid w:val="00E42B69"/>
    <w:rsid w:val="00E42FAF"/>
    <w:rsid w:val="00E4314E"/>
    <w:rsid w:val="00E4364F"/>
    <w:rsid w:val="00E44D52"/>
    <w:rsid w:val="00E47DAC"/>
    <w:rsid w:val="00E50CEB"/>
    <w:rsid w:val="00E52739"/>
    <w:rsid w:val="00E5484E"/>
    <w:rsid w:val="00E55228"/>
    <w:rsid w:val="00E565B2"/>
    <w:rsid w:val="00E57D20"/>
    <w:rsid w:val="00E60A7B"/>
    <w:rsid w:val="00E61432"/>
    <w:rsid w:val="00E618D8"/>
    <w:rsid w:val="00E61D6C"/>
    <w:rsid w:val="00E62B77"/>
    <w:rsid w:val="00E67C1C"/>
    <w:rsid w:val="00E75052"/>
    <w:rsid w:val="00E76297"/>
    <w:rsid w:val="00E80ABC"/>
    <w:rsid w:val="00E8447E"/>
    <w:rsid w:val="00E86FFA"/>
    <w:rsid w:val="00E90409"/>
    <w:rsid w:val="00E919F8"/>
    <w:rsid w:val="00E9310D"/>
    <w:rsid w:val="00E95074"/>
    <w:rsid w:val="00E95445"/>
    <w:rsid w:val="00EA06BE"/>
    <w:rsid w:val="00EA23C2"/>
    <w:rsid w:val="00EA2EF2"/>
    <w:rsid w:val="00EB0122"/>
    <w:rsid w:val="00EB017F"/>
    <w:rsid w:val="00EB3E7F"/>
    <w:rsid w:val="00EB60E4"/>
    <w:rsid w:val="00EC1C41"/>
    <w:rsid w:val="00EC3C58"/>
    <w:rsid w:val="00EC40B8"/>
    <w:rsid w:val="00ED0A66"/>
    <w:rsid w:val="00ED1512"/>
    <w:rsid w:val="00ED2297"/>
    <w:rsid w:val="00ED58F7"/>
    <w:rsid w:val="00ED7780"/>
    <w:rsid w:val="00ED7ADC"/>
    <w:rsid w:val="00ED7FDF"/>
    <w:rsid w:val="00EE008E"/>
    <w:rsid w:val="00EE14FB"/>
    <w:rsid w:val="00EE3DB2"/>
    <w:rsid w:val="00EE5CD0"/>
    <w:rsid w:val="00EE5FE4"/>
    <w:rsid w:val="00EE624A"/>
    <w:rsid w:val="00EE7044"/>
    <w:rsid w:val="00EF01D4"/>
    <w:rsid w:val="00EF0664"/>
    <w:rsid w:val="00EF0A48"/>
    <w:rsid w:val="00EF24AC"/>
    <w:rsid w:val="00EF258F"/>
    <w:rsid w:val="00EF2852"/>
    <w:rsid w:val="00EF3655"/>
    <w:rsid w:val="00EF471F"/>
    <w:rsid w:val="00EF4F86"/>
    <w:rsid w:val="00EF5EFA"/>
    <w:rsid w:val="00EF6DED"/>
    <w:rsid w:val="00EF76A4"/>
    <w:rsid w:val="00F007A8"/>
    <w:rsid w:val="00F0112B"/>
    <w:rsid w:val="00F05645"/>
    <w:rsid w:val="00F07407"/>
    <w:rsid w:val="00F103E7"/>
    <w:rsid w:val="00F11A8E"/>
    <w:rsid w:val="00F12BC8"/>
    <w:rsid w:val="00F12E30"/>
    <w:rsid w:val="00F150AD"/>
    <w:rsid w:val="00F15580"/>
    <w:rsid w:val="00F160DC"/>
    <w:rsid w:val="00F16A5A"/>
    <w:rsid w:val="00F216B7"/>
    <w:rsid w:val="00F218D2"/>
    <w:rsid w:val="00F22227"/>
    <w:rsid w:val="00F22C95"/>
    <w:rsid w:val="00F255B0"/>
    <w:rsid w:val="00F25732"/>
    <w:rsid w:val="00F30B6B"/>
    <w:rsid w:val="00F310E6"/>
    <w:rsid w:val="00F33C49"/>
    <w:rsid w:val="00F34023"/>
    <w:rsid w:val="00F37916"/>
    <w:rsid w:val="00F445CE"/>
    <w:rsid w:val="00F45FE8"/>
    <w:rsid w:val="00F46473"/>
    <w:rsid w:val="00F5124C"/>
    <w:rsid w:val="00F52073"/>
    <w:rsid w:val="00F52F7D"/>
    <w:rsid w:val="00F53805"/>
    <w:rsid w:val="00F540F6"/>
    <w:rsid w:val="00F55DC5"/>
    <w:rsid w:val="00F576BA"/>
    <w:rsid w:val="00F61FBD"/>
    <w:rsid w:val="00F652DE"/>
    <w:rsid w:val="00F6758C"/>
    <w:rsid w:val="00F718C3"/>
    <w:rsid w:val="00F76B0E"/>
    <w:rsid w:val="00F80572"/>
    <w:rsid w:val="00F823C9"/>
    <w:rsid w:val="00F83C8A"/>
    <w:rsid w:val="00F86B8F"/>
    <w:rsid w:val="00F91DF0"/>
    <w:rsid w:val="00F92442"/>
    <w:rsid w:val="00F93F76"/>
    <w:rsid w:val="00F94BF2"/>
    <w:rsid w:val="00F94F36"/>
    <w:rsid w:val="00F955BF"/>
    <w:rsid w:val="00F963DA"/>
    <w:rsid w:val="00F97E83"/>
    <w:rsid w:val="00FA0D41"/>
    <w:rsid w:val="00FA135B"/>
    <w:rsid w:val="00FA2086"/>
    <w:rsid w:val="00FA2764"/>
    <w:rsid w:val="00FA3284"/>
    <w:rsid w:val="00FA43E1"/>
    <w:rsid w:val="00FA4784"/>
    <w:rsid w:val="00FA58EA"/>
    <w:rsid w:val="00FA66D9"/>
    <w:rsid w:val="00FA7DCC"/>
    <w:rsid w:val="00FA7DCE"/>
    <w:rsid w:val="00FB1892"/>
    <w:rsid w:val="00FB2CDF"/>
    <w:rsid w:val="00FB306C"/>
    <w:rsid w:val="00FB3A0A"/>
    <w:rsid w:val="00FB5ED0"/>
    <w:rsid w:val="00FB6A4A"/>
    <w:rsid w:val="00FC0E6B"/>
    <w:rsid w:val="00FC352A"/>
    <w:rsid w:val="00FC44F4"/>
    <w:rsid w:val="00FC63CE"/>
    <w:rsid w:val="00FD070D"/>
    <w:rsid w:val="00FD1B1D"/>
    <w:rsid w:val="00FD3B18"/>
    <w:rsid w:val="00FD3FD6"/>
    <w:rsid w:val="00FD68B4"/>
    <w:rsid w:val="00FE1596"/>
    <w:rsid w:val="00FE2610"/>
    <w:rsid w:val="00FE2F44"/>
    <w:rsid w:val="00FE44B3"/>
    <w:rsid w:val="00FF086C"/>
    <w:rsid w:val="00FF17B8"/>
    <w:rsid w:val="00FF2851"/>
    <w:rsid w:val="00FF4900"/>
    <w:rsid w:val="00FF4CC0"/>
    <w:rsid w:val="00FF5297"/>
    <w:rsid w:val="00FF6E70"/>
    <w:rsid w:val="01A3C79E"/>
    <w:rsid w:val="02AF77CE"/>
    <w:rsid w:val="03360017"/>
    <w:rsid w:val="0367FAA0"/>
    <w:rsid w:val="04140C13"/>
    <w:rsid w:val="04BF4573"/>
    <w:rsid w:val="05AFDC74"/>
    <w:rsid w:val="05C5EA9B"/>
    <w:rsid w:val="05EBB566"/>
    <w:rsid w:val="05F54730"/>
    <w:rsid w:val="05FD9E31"/>
    <w:rsid w:val="062C3FA8"/>
    <w:rsid w:val="065D7DB2"/>
    <w:rsid w:val="06629620"/>
    <w:rsid w:val="071DC0C7"/>
    <w:rsid w:val="076F6FF4"/>
    <w:rsid w:val="09406ABD"/>
    <w:rsid w:val="09C3E926"/>
    <w:rsid w:val="09DCED23"/>
    <w:rsid w:val="0A6BA86A"/>
    <w:rsid w:val="0A6C25C8"/>
    <w:rsid w:val="0A767C0C"/>
    <w:rsid w:val="0AC09DDC"/>
    <w:rsid w:val="0ACCCC91"/>
    <w:rsid w:val="0B0C1D3A"/>
    <w:rsid w:val="0B987777"/>
    <w:rsid w:val="0BAD7245"/>
    <w:rsid w:val="0C15554E"/>
    <w:rsid w:val="0DCBC154"/>
    <w:rsid w:val="0DF07474"/>
    <w:rsid w:val="0E6166AF"/>
    <w:rsid w:val="0F2BA564"/>
    <w:rsid w:val="0F709331"/>
    <w:rsid w:val="0FB9F9C9"/>
    <w:rsid w:val="0FDCB49C"/>
    <w:rsid w:val="118CE4B9"/>
    <w:rsid w:val="1210B863"/>
    <w:rsid w:val="1216183B"/>
    <w:rsid w:val="12B673D3"/>
    <w:rsid w:val="12F5A9E9"/>
    <w:rsid w:val="1510D958"/>
    <w:rsid w:val="15361335"/>
    <w:rsid w:val="16A1B7C5"/>
    <w:rsid w:val="178199CD"/>
    <w:rsid w:val="183BDC72"/>
    <w:rsid w:val="184192B8"/>
    <w:rsid w:val="18A5B047"/>
    <w:rsid w:val="1AAD9D5D"/>
    <w:rsid w:val="1B307CA0"/>
    <w:rsid w:val="1B3AFED3"/>
    <w:rsid w:val="1BC00F9F"/>
    <w:rsid w:val="1C0C136D"/>
    <w:rsid w:val="1C0F6085"/>
    <w:rsid w:val="1CC8977E"/>
    <w:rsid w:val="1D37D6EC"/>
    <w:rsid w:val="1D4D6FB1"/>
    <w:rsid w:val="1D762598"/>
    <w:rsid w:val="1EBFF9F4"/>
    <w:rsid w:val="1ED55B73"/>
    <w:rsid w:val="1F599385"/>
    <w:rsid w:val="1F65123C"/>
    <w:rsid w:val="1F9009F8"/>
    <w:rsid w:val="216C4B53"/>
    <w:rsid w:val="21DECC2C"/>
    <w:rsid w:val="22ED0BDD"/>
    <w:rsid w:val="2367CC99"/>
    <w:rsid w:val="242A8BF6"/>
    <w:rsid w:val="251A9277"/>
    <w:rsid w:val="25CD4E87"/>
    <w:rsid w:val="266F5D08"/>
    <w:rsid w:val="26F617E9"/>
    <w:rsid w:val="28851B7F"/>
    <w:rsid w:val="288D214F"/>
    <w:rsid w:val="29290A45"/>
    <w:rsid w:val="294149E4"/>
    <w:rsid w:val="29A6884E"/>
    <w:rsid w:val="2A06E1E3"/>
    <w:rsid w:val="2A1D9289"/>
    <w:rsid w:val="2A4F975D"/>
    <w:rsid w:val="2A7D1BC4"/>
    <w:rsid w:val="2BB9A586"/>
    <w:rsid w:val="2BCE9E42"/>
    <w:rsid w:val="2C1EBB0A"/>
    <w:rsid w:val="2C4EAD50"/>
    <w:rsid w:val="2E008119"/>
    <w:rsid w:val="2E7BEFDC"/>
    <w:rsid w:val="2F9A0C33"/>
    <w:rsid w:val="2FCD770C"/>
    <w:rsid w:val="2FE9F1E3"/>
    <w:rsid w:val="2FF11C1A"/>
    <w:rsid w:val="3066C58F"/>
    <w:rsid w:val="306E6212"/>
    <w:rsid w:val="30EDABE8"/>
    <w:rsid w:val="3176F52B"/>
    <w:rsid w:val="31BABF40"/>
    <w:rsid w:val="31CAE74D"/>
    <w:rsid w:val="32064349"/>
    <w:rsid w:val="322750B5"/>
    <w:rsid w:val="332289EC"/>
    <w:rsid w:val="332D79B6"/>
    <w:rsid w:val="336D27A9"/>
    <w:rsid w:val="33ABADC3"/>
    <w:rsid w:val="345D4382"/>
    <w:rsid w:val="349F60F0"/>
    <w:rsid w:val="35216D97"/>
    <w:rsid w:val="3662269C"/>
    <w:rsid w:val="366D55C1"/>
    <w:rsid w:val="36DF02FA"/>
    <w:rsid w:val="3709593A"/>
    <w:rsid w:val="371C7370"/>
    <w:rsid w:val="372E738A"/>
    <w:rsid w:val="3765EAA6"/>
    <w:rsid w:val="37A81518"/>
    <w:rsid w:val="38DBC6EE"/>
    <w:rsid w:val="394CA643"/>
    <w:rsid w:val="3A608A78"/>
    <w:rsid w:val="3A783B00"/>
    <w:rsid w:val="3A8D74E9"/>
    <w:rsid w:val="3AD623F3"/>
    <w:rsid w:val="3B689718"/>
    <w:rsid w:val="3BE179D7"/>
    <w:rsid w:val="3CFC1F16"/>
    <w:rsid w:val="3D16E206"/>
    <w:rsid w:val="3DAEDB63"/>
    <w:rsid w:val="3EAC1B04"/>
    <w:rsid w:val="3ECCFE4B"/>
    <w:rsid w:val="3F305BD2"/>
    <w:rsid w:val="3F32F5A2"/>
    <w:rsid w:val="3F518AC3"/>
    <w:rsid w:val="3F861B4B"/>
    <w:rsid w:val="4082CD53"/>
    <w:rsid w:val="40C4FD1E"/>
    <w:rsid w:val="40DDDC97"/>
    <w:rsid w:val="42638A00"/>
    <w:rsid w:val="427F0DF6"/>
    <w:rsid w:val="42CB89D1"/>
    <w:rsid w:val="42E95F75"/>
    <w:rsid w:val="4301580E"/>
    <w:rsid w:val="431BD772"/>
    <w:rsid w:val="433B3EEF"/>
    <w:rsid w:val="43F08166"/>
    <w:rsid w:val="452A2E83"/>
    <w:rsid w:val="4537AB46"/>
    <w:rsid w:val="4621C0F2"/>
    <w:rsid w:val="4621FAB2"/>
    <w:rsid w:val="46317C3B"/>
    <w:rsid w:val="467111D4"/>
    <w:rsid w:val="4722123B"/>
    <w:rsid w:val="4839296F"/>
    <w:rsid w:val="486058AE"/>
    <w:rsid w:val="49F55E81"/>
    <w:rsid w:val="4C233F64"/>
    <w:rsid w:val="4CDFBB6F"/>
    <w:rsid w:val="4FDFBE60"/>
    <w:rsid w:val="4FF6B0E4"/>
    <w:rsid w:val="50FC8566"/>
    <w:rsid w:val="52077FFB"/>
    <w:rsid w:val="528DE06A"/>
    <w:rsid w:val="52C0621F"/>
    <w:rsid w:val="530695D5"/>
    <w:rsid w:val="532149A5"/>
    <w:rsid w:val="53DC2134"/>
    <w:rsid w:val="5437F581"/>
    <w:rsid w:val="544B9C7D"/>
    <w:rsid w:val="54A8B92A"/>
    <w:rsid w:val="55514855"/>
    <w:rsid w:val="559F72E0"/>
    <w:rsid w:val="55D882F1"/>
    <w:rsid w:val="561B2582"/>
    <w:rsid w:val="56FF6FAC"/>
    <w:rsid w:val="57D69882"/>
    <w:rsid w:val="58E99BD5"/>
    <w:rsid w:val="59011AE1"/>
    <w:rsid w:val="590AD3D1"/>
    <w:rsid w:val="59C71052"/>
    <w:rsid w:val="5AE6991B"/>
    <w:rsid w:val="5AEA8F40"/>
    <w:rsid w:val="5B7E6246"/>
    <w:rsid w:val="5BA7F52A"/>
    <w:rsid w:val="5C195B77"/>
    <w:rsid w:val="5D661784"/>
    <w:rsid w:val="5DA146C0"/>
    <w:rsid w:val="5DC83383"/>
    <w:rsid w:val="5DCDDE2B"/>
    <w:rsid w:val="5E33B314"/>
    <w:rsid w:val="5E744E05"/>
    <w:rsid w:val="5E8E5B71"/>
    <w:rsid w:val="5ED830A1"/>
    <w:rsid w:val="5EEC2BBA"/>
    <w:rsid w:val="5F21BFD4"/>
    <w:rsid w:val="5F84407D"/>
    <w:rsid w:val="5FF1F14E"/>
    <w:rsid w:val="60B51C3F"/>
    <w:rsid w:val="611227C9"/>
    <w:rsid w:val="6293B8E1"/>
    <w:rsid w:val="62A526C6"/>
    <w:rsid w:val="62C7E762"/>
    <w:rsid w:val="63701710"/>
    <w:rsid w:val="6370FB95"/>
    <w:rsid w:val="641B7211"/>
    <w:rsid w:val="6456EEE3"/>
    <w:rsid w:val="650B88A2"/>
    <w:rsid w:val="66CF2FE4"/>
    <w:rsid w:val="6752E5B5"/>
    <w:rsid w:val="676BDBD5"/>
    <w:rsid w:val="67754451"/>
    <w:rsid w:val="678A120C"/>
    <w:rsid w:val="6849107B"/>
    <w:rsid w:val="68DB0124"/>
    <w:rsid w:val="6906CE68"/>
    <w:rsid w:val="6991B1BB"/>
    <w:rsid w:val="69AA3110"/>
    <w:rsid w:val="6A54768F"/>
    <w:rsid w:val="6A76B847"/>
    <w:rsid w:val="6B23522D"/>
    <w:rsid w:val="6B5A756B"/>
    <w:rsid w:val="6BB32BC1"/>
    <w:rsid w:val="6BD356D8"/>
    <w:rsid w:val="6C57FAE4"/>
    <w:rsid w:val="6C83154F"/>
    <w:rsid w:val="6D0B7750"/>
    <w:rsid w:val="6D19F129"/>
    <w:rsid w:val="6DD6B04B"/>
    <w:rsid w:val="6DFDFBA8"/>
    <w:rsid w:val="6E043879"/>
    <w:rsid w:val="6E4515C7"/>
    <w:rsid w:val="6E624BE5"/>
    <w:rsid w:val="6E85FECB"/>
    <w:rsid w:val="6F562CC5"/>
    <w:rsid w:val="6F76C734"/>
    <w:rsid w:val="6F7DD039"/>
    <w:rsid w:val="6F8DD74F"/>
    <w:rsid w:val="700AD2F3"/>
    <w:rsid w:val="7109A424"/>
    <w:rsid w:val="71AB34F0"/>
    <w:rsid w:val="72093A11"/>
    <w:rsid w:val="731CD432"/>
    <w:rsid w:val="7358F0E7"/>
    <w:rsid w:val="73E24660"/>
    <w:rsid w:val="7400C363"/>
    <w:rsid w:val="7465D648"/>
    <w:rsid w:val="74AEAA41"/>
    <w:rsid w:val="754D3466"/>
    <w:rsid w:val="75620D67"/>
    <w:rsid w:val="756C260A"/>
    <w:rsid w:val="75AA0198"/>
    <w:rsid w:val="75D05290"/>
    <w:rsid w:val="76233C5C"/>
    <w:rsid w:val="76B6CD8E"/>
    <w:rsid w:val="771D60EE"/>
    <w:rsid w:val="77588746"/>
    <w:rsid w:val="77638587"/>
    <w:rsid w:val="779837C0"/>
    <w:rsid w:val="787BDD5C"/>
    <w:rsid w:val="78F03289"/>
    <w:rsid w:val="79232531"/>
    <w:rsid w:val="7952DF63"/>
    <w:rsid w:val="79A89559"/>
    <w:rsid w:val="7A4D48A5"/>
    <w:rsid w:val="7B77ED55"/>
    <w:rsid w:val="7BFDFB35"/>
    <w:rsid w:val="7CB7811E"/>
    <w:rsid w:val="7D1E8E4D"/>
    <w:rsid w:val="7E90413C"/>
    <w:rsid w:val="7FE480A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FD15B"/>
  <w15:docId w15:val="{2E2CE490-85B6-4E57-B078-C1480C228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5DAE"/>
  </w:style>
  <w:style w:type="paragraph" w:styleId="1">
    <w:name w:val="heading 1"/>
    <w:basedOn w:val="a"/>
    <w:next w:val="a"/>
    <w:link w:val="1Char"/>
    <w:uiPriority w:val="9"/>
    <w:qFormat/>
    <w:rsid w:val="005901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5901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5901D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5901D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5901D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5901D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5901D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5901D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5901D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basedOn w:val="a0"/>
    <w:link w:val="1"/>
    <w:uiPriority w:val="9"/>
    <w:rsid w:val="005901D5"/>
    <w:rPr>
      <w:rFonts w:asciiTheme="majorHAnsi" w:eastAsiaTheme="majorEastAsia" w:hAnsiTheme="majorHAnsi" w:cstheme="majorBidi"/>
      <w:color w:val="0F4761" w:themeColor="accent1" w:themeShade="BF"/>
      <w:sz w:val="40"/>
      <w:szCs w:val="40"/>
    </w:rPr>
  </w:style>
  <w:style w:type="character" w:customStyle="1" w:styleId="2Char">
    <w:name w:val="عنوان 2 Char"/>
    <w:basedOn w:val="a0"/>
    <w:link w:val="2"/>
    <w:uiPriority w:val="9"/>
    <w:semiHidden/>
    <w:rsid w:val="005901D5"/>
    <w:rPr>
      <w:rFonts w:asciiTheme="majorHAnsi" w:eastAsiaTheme="majorEastAsia" w:hAnsiTheme="majorHAnsi" w:cstheme="majorBidi"/>
      <w:color w:val="0F4761" w:themeColor="accent1" w:themeShade="BF"/>
      <w:sz w:val="32"/>
      <w:szCs w:val="32"/>
    </w:rPr>
  </w:style>
  <w:style w:type="character" w:customStyle="1" w:styleId="3Char">
    <w:name w:val="عنوان 3 Char"/>
    <w:basedOn w:val="a0"/>
    <w:link w:val="3"/>
    <w:uiPriority w:val="9"/>
    <w:semiHidden/>
    <w:rsid w:val="005901D5"/>
    <w:rPr>
      <w:rFonts w:eastAsiaTheme="majorEastAsia" w:cstheme="majorBidi"/>
      <w:color w:val="0F4761" w:themeColor="accent1" w:themeShade="BF"/>
      <w:sz w:val="28"/>
      <w:szCs w:val="28"/>
    </w:rPr>
  </w:style>
  <w:style w:type="character" w:customStyle="1" w:styleId="4Char">
    <w:name w:val="عنوان 4 Char"/>
    <w:basedOn w:val="a0"/>
    <w:link w:val="4"/>
    <w:uiPriority w:val="9"/>
    <w:semiHidden/>
    <w:rsid w:val="005901D5"/>
    <w:rPr>
      <w:rFonts w:eastAsiaTheme="majorEastAsia" w:cstheme="majorBidi"/>
      <w:i/>
      <w:iCs/>
      <w:color w:val="0F4761" w:themeColor="accent1" w:themeShade="BF"/>
    </w:rPr>
  </w:style>
  <w:style w:type="character" w:customStyle="1" w:styleId="5Char">
    <w:name w:val="عنوان 5 Char"/>
    <w:basedOn w:val="a0"/>
    <w:link w:val="5"/>
    <w:uiPriority w:val="9"/>
    <w:semiHidden/>
    <w:rsid w:val="005901D5"/>
    <w:rPr>
      <w:rFonts w:eastAsiaTheme="majorEastAsia" w:cstheme="majorBidi"/>
      <w:color w:val="0F4761" w:themeColor="accent1" w:themeShade="BF"/>
    </w:rPr>
  </w:style>
  <w:style w:type="character" w:customStyle="1" w:styleId="6Char">
    <w:name w:val="عنوان 6 Char"/>
    <w:basedOn w:val="a0"/>
    <w:link w:val="6"/>
    <w:uiPriority w:val="9"/>
    <w:semiHidden/>
    <w:rsid w:val="005901D5"/>
    <w:rPr>
      <w:rFonts w:eastAsiaTheme="majorEastAsia" w:cstheme="majorBidi"/>
      <w:i/>
      <w:iCs/>
      <w:color w:val="595959" w:themeColor="text1" w:themeTint="A6"/>
    </w:rPr>
  </w:style>
  <w:style w:type="character" w:customStyle="1" w:styleId="7Char">
    <w:name w:val="عنوان 7 Char"/>
    <w:basedOn w:val="a0"/>
    <w:link w:val="7"/>
    <w:uiPriority w:val="9"/>
    <w:semiHidden/>
    <w:rsid w:val="005901D5"/>
    <w:rPr>
      <w:rFonts w:eastAsiaTheme="majorEastAsia" w:cstheme="majorBidi"/>
      <w:color w:val="595959" w:themeColor="text1" w:themeTint="A6"/>
    </w:rPr>
  </w:style>
  <w:style w:type="character" w:customStyle="1" w:styleId="8Char">
    <w:name w:val="عنوان 8 Char"/>
    <w:basedOn w:val="a0"/>
    <w:link w:val="8"/>
    <w:uiPriority w:val="9"/>
    <w:semiHidden/>
    <w:rsid w:val="005901D5"/>
    <w:rPr>
      <w:rFonts w:eastAsiaTheme="majorEastAsia" w:cstheme="majorBidi"/>
      <w:i/>
      <w:iCs/>
      <w:color w:val="272727" w:themeColor="text1" w:themeTint="D8"/>
    </w:rPr>
  </w:style>
  <w:style w:type="character" w:customStyle="1" w:styleId="9Char">
    <w:name w:val="عنوان 9 Char"/>
    <w:basedOn w:val="a0"/>
    <w:link w:val="9"/>
    <w:uiPriority w:val="9"/>
    <w:semiHidden/>
    <w:rsid w:val="005901D5"/>
    <w:rPr>
      <w:rFonts w:eastAsiaTheme="majorEastAsia" w:cstheme="majorBidi"/>
      <w:color w:val="272727" w:themeColor="text1" w:themeTint="D8"/>
    </w:rPr>
  </w:style>
  <w:style w:type="paragraph" w:styleId="a3">
    <w:name w:val="Title"/>
    <w:basedOn w:val="a"/>
    <w:next w:val="a"/>
    <w:link w:val="Char"/>
    <w:uiPriority w:val="10"/>
    <w:qFormat/>
    <w:rsid w:val="005901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العنوان Char"/>
    <w:basedOn w:val="a0"/>
    <w:link w:val="a3"/>
    <w:uiPriority w:val="10"/>
    <w:rsid w:val="005901D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5901D5"/>
    <w:pPr>
      <w:numPr>
        <w:ilvl w:val="1"/>
      </w:numPr>
    </w:pPr>
    <w:rPr>
      <w:rFonts w:eastAsiaTheme="majorEastAsia" w:cstheme="majorBidi"/>
      <w:color w:val="595959" w:themeColor="text1" w:themeTint="A6"/>
      <w:spacing w:val="15"/>
      <w:sz w:val="28"/>
      <w:szCs w:val="28"/>
    </w:rPr>
  </w:style>
  <w:style w:type="character" w:customStyle="1" w:styleId="Char0">
    <w:name w:val="عنوان فرعي Char"/>
    <w:basedOn w:val="a0"/>
    <w:link w:val="a4"/>
    <w:uiPriority w:val="11"/>
    <w:rsid w:val="005901D5"/>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5901D5"/>
    <w:pPr>
      <w:spacing w:before="160"/>
      <w:jc w:val="center"/>
    </w:pPr>
    <w:rPr>
      <w:i/>
      <w:iCs/>
      <w:color w:val="404040" w:themeColor="text1" w:themeTint="BF"/>
    </w:rPr>
  </w:style>
  <w:style w:type="character" w:customStyle="1" w:styleId="Char1">
    <w:name w:val="اقتباس Char"/>
    <w:basedOn w:val="a0"/>
    <w:link w:val="a5"/>
    <w:uiPriority w:val="29"/>
    <w:rsid w:val="005901D5"/>
    <w:rPr>
      <w:i/>
      <w:iCs/>
      <w:color w:val="404040" w:themeColor="text1" w:themeTint="BF"/>
    </w:rPr>
  </w:style>
  <w:style w:type="paragraph" w:styleId="a6">
    <w:name w:val="List Paragraph"/>
    <w:basedOn w:val="a"/>
    <w:uiPriority w:val="34"/>
    <w:qFormat/>
    <w:rsid w:val="005901D5"/>
    <w:pPr>
      <w:ind w:left="720"/>
      <w:contextualSpacing/>
    </w:pPr>
  </w:style>
  <w:style w:type="character" w:styleId="a7">
    <w:name w:val="Intense Emphasis"/>
    <w:basedOn w:val="a0"/>
    <w:uiPriority w:val="21"/>
    <w:qFormat/>
    <w:rsid w:val="005901D5"/>
    <w:rPr>
      <w:i/>
      <w:iCs/>
      <w:color w:val="0F4761" w:themeColor="accent1" w:themeShade="BF"/>
    </w:rPr>
  </w:style>
  <w:style w:type="paragraph" w:styleId="a8">
    <w:name w:val="Intense Quote"/>
    <w:basedOn w:val="a"/>
    <w:next w:val="a"/>
    <w:link w:val="Char2"/>
    <w:uiPriority w:val="30"/>
    <w:qFormat/>
    <w:rsid w:val="005901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اقتباس مكثف Char"/>
    <w:basedOn w:val="a0"/>
    <w:link w:val="a8"/>
    <w:uiPriority w:val="30"/>
    <w:rsid w:val="005901D5"/>
    <w:rPr>
      <w:i/>
      <w:iCs/>
      <w:color w:val="0F4761" w:themeColor="accent1" w:themeShade="BF"/>
    </w:rPr>
  </w:style>
  <w:style w:type="character" w:styleId="a9">
    <w:name w:val="Intense Reference"/>
    <w:basedOn w:val="a0"/>
    <w:uiPriority w:val="32"/>
    <w:qFormat/>
    <w:rsid w:val="005901D5"/>
    <w:rPr>
      <w:b/>
      <w:bCs/>
      <w:smallCaps/>
      <w:color w:val="0F4761" w:themeColor="accent1" w:themeShade="BF"/>
      <w:spacing w:val="5"/>
    </w:rPr>
  </w:style>
  <w:style w:type="character" w:styleId="Hyperlink">
    <w:name w:val="Hyperlink"/>
    <w:basedOn w:val="a0"/>
    <w:uiPriority w:val="99"/>
    <w:unhideWhenUsed/>
    <w:rsid w:val="00F007A8"/>
    <w:rPr>
      <w:color w:val="0000FF"/>
      <w:u w:val="single"/>
    </w:rPr>
  </w:style>
  <w:style w:type="character" w:styleId="aa">
    <w:name w:val="FollowedHyperlink"/>
    <w:basedOn w:val="a0"/>
    <w:uiPriority w:val="99"/>
    <w:semiHidden/>
    <w:unhideWhenUsed/>
    <w:rsid w:val="00F007A8"/>
    <w:rPr>
      <w:color w:val="96607D" w:themeColor="followedHyperlink"/>
      <w:u w:val="single"/>
    </w:rPr>
  </w:style>
  <w:style w:type="paragraph" w:styleId="ab">
    <w:name w:val="Normal (Web)"/>
    <w:basedOn w:val="a"/>
    <w:uiPriority w:val="99"/>
    <w:semiHidden/>
    <w:unhideWhenUsed/>
    <w:rsid w:val="00384457"/>
    <w:pPr>
      <w:spacing w:before="100" w:beforeAutospacing="1" w:after="100" w:afterAutospacing="1" w:line="240" w:lineRule="auto"/>
    </w:pPr>
    <w:rPr>
      <w:rFonts w:ascii="Times" w:eastAsiaTheme="minorEastAsia" w:hAnsi="Times" w:cs="Times New Roman"/>
      <w:kern w:val="0"/>
      <w:sz w:val="20"/>
      <w:szCs w:val="20"/>
    </w:rPr>
  </w:style>
  <w:style w:type="character" w:styleId="ac">
    <w:name w:val="annotation reference"/>
    <w:basedOn w:val="a0"/>
    <w:uiPriority w:val="99"/>
    <w:semiHidden/>
    <w:unhideWhenUsed/>
    <w:rsid w:val="00384457"/>
    <w:rPr>
      <w:sz w:val="16"/>
      <w:szCs w:val="16"/>
    </w:rPr>
  </w:style>
  <w:style w:type="paragraph" w:styleId="ad">
    <w:name w:val="annotation text"/>
    <w:basedOn w:val="a"/>
    <w:link w:val="Char3"/>
    <w:uiPriority w:val="99"/>
    <w:unhideWhenUsed/>
    <w:rsid w:val="00384457"/>
    <w:pPr>
      <w:spacing w:after="0" w:line="240" w:lineRule="auto"/>
    </w:pPr>
    <w:rPr>
      <w:rFonts w:eastAsiaTheme="minorEastAsia"/>
      <w:kern w:val="0"/>
      <w:sz w:val="20"/>
      <w:szCs w:val="20"/>
    </w:rPr>
  </w:style>
  <w:style w:type="character" w:customStyle="1" w:styleId="Char3">
    <w:name w:val="نص تعليق Char"/>
    <w:basedOn w:val="a0"/>
    <w:link w:val="ad"/>
    <w:uiPriority w:val="99"/>
    <w:rsid w:val="00384457"/>
    <w:rPr>
      <w:rFonts w:eastAsiaTheme="minorEastAsia"/>
      <w:kern w:val="0"/>
      <w:sz w:val="20"/>
      <w:szCs w:val="20"/>
    </w:rPr>
  </w:style>
  <w:style w:type="table" w:styleId="ae">
    <w:name w:val="Table Grid"/>
    <w:basedOn w:val="a1"/>
    <w:uiPriority w:val="39"/>
    <w:rsid w:val="00185D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Unresolved Mention"/>
    <w:basedOn w:val="a0"/>
    <w:uiPriority w:val="99"/>
    <w:semiHidden/>
    <w:unhideWhenUsed/>
    <w:rsid w:val="00565799"/>
    <w:rPr>
      <w:color w:val="605E5C"/>
      <w:shd w:val="clear" w:color="auto" w:fill="E1DFDD"/>
    </w:rPr>
  </w:style>
  <w:style w:type="character" w:styleId="af0">
    <w:name w:val="Placeholder Text"/>
    <w:basedOn w:val="a0"/>
    <w:uiPriority w:val="99"/>
    <w:semiHidden/>
    <w:rsid w:val="00BC287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168524">
      <w:bodyDiv w:val="1"/>
      <w:marLeft w:val="0"/>
      <w:marRight w:val="0"/>
      <w:marTop w:val="0"/>
      <w:marBottom w:val="0"/>
      <w:divBdr>
        <w:top w:val="none" w:sz="0" w:space="0" w:color="auto"/>
        <w:left w:val="none" w:sz="0" w:space="0" w:color="auto"/>
        <w:bottom w:val="none" w:sz="0" w:space="0" w:color="auto"/>
        <w:right w:val="none" w:sz="0" w:space="0" w:color="auto"/>
      </w:divBdr>
    </w:div>
    <w:div w:id="116023736">
      <w:bodyDiv w:val="1"/>
      <w:marLeft w:val="0"/>
      <w:marRight w:val="0"/>
      <w:marTop w:val="0"/>
      <w:marBottom w:val="0"/>
      <w:divBdr>
        <w:top w:val="none" w:sz="0" w:space="0" w:color="auto"/>
        <w:left w:val="none" w:sz="0" w:space="0" w:color="auto"/>
        <w:bottom w:val="none" w:sz="0" w:space="0" w:color="auto"/>
        <w:right w:val="none" w:sz="0" w:space="0" w:color="auto"/>
      </w:divBdr>
      <w:divsChild>
        <w:div w:id="71436228">
          <w:marLeft w:val="640"/>
          <w:marRight w:val="0"/>
          <w:marTop w:val="0"/>
          <w:marBottom w:val="0"/>
          <w:divBdr>
            <w:top w:val="none" w:sz="0" w:space="0" w:color="auto"/>
            <w:left w:val="none" w:sz="0" w:space="0" w:color="auto"/>
            <w:bottom w:val="none" w:sz="0" w:space="0" w:color="auto"/>
            <w:right w:val="none" w:sz="0" w:space="0" w:color="auto"/>
          </w:divBdr>
        </w:div>
        <w:div w:id="1958834240">
          <w:marLeft w:val="640"/>
          <w:marRight w:val="0"/>
          <w:marTop w:val="0"/>
          <w:marBottom w:val="0"/>
          <w:divBdr>
            <w:top w:val="none" w:sz="0" w:space="0" w:color="auto"/>
            <w:left w:val="none" w:sz="0" w:space="0" w:color="auto"/>
            <w:bottom w:val="none" w:sz="0" w:space="0" w:color="auto"/>
            <w:right w:val="none" w:sz="0" w:space="0" w:color="auto"/>
          </w:divBdr>
          <w:divsChild>
            <w:div w:id="49621985">
              <w:marLeft w:val="0"/>
              <w:marRight w:val="0"/>
              <w:marTop w:val="0"/>
              <w:marBottom w:val="0"/>
              <w:divBdr>
                <w:top w:val="none" w:sz="0" w:space="0" w:color="auto"/>
                <w:left w:val="none" w:sz="0" w:space="0" w:color="auto"/>
                <w:bottom w:val="none" w:sz="0" w:space="0" w:color="auto"/>
                <w:right w:val="none" w:sz="0" w:space="0" w:color="auto"/>
              </w:divBdr>
              <w:divsChild>
                <w:div w:id="192378938">
                  <w:marLeft w:val="640"/>
                  <w:marRight w:val="0"/>
                  <w:marTop w:val="0"/>
                  <w:marBottom w:val="0"/>
                  <w:divBdr>
                    <w:top w:val="none" w:sz="0" w:space="0" w:color="auto"/>
                    <w:left w:val="none" w:sz="0" w:space="0" w:color="auto"/>
                    <w:bottom w:val="none" w:sz="0" w:space="0" w:color="auto"/>
                    <w:right w:val="none" w:sz="0" w:space="0" w:color="auto"/>
                  </w:divBdr>
                </w:div>
                <w:div w:id="609632816">
                  <w:marLeft w:val="640"/>
                  <w:marRight w:val="0"/>
                  <w:marTop w:val="0"/>
                  <w:marBottom w:val="0"/>
                  <w:divBdr>
                    <w:top w:val="none" w:sz="0" w:space="0" w:color="auto"/>
                    <w:left w:val="none" w:sz="0" w:space="0" w:color="auto"/>
                    <w:bottom w:val="none" w:sz="0" w:space="0" w:color="auto"/>
                    <w:right w:val="none" w:sz="0" w:space="0" w:color="auto"/>
                  </w:divBdr>
                </w:div>
                <w:div w:id="641420485">
                  <w:marLeft w:val="640"/>
                  <w:marRight w:val="0"/>
                  <w:marTop w:val="0"/>
                  <w:marBottom w:val="0"/>
                  <w:divBdr>
                    <w:top w:val="none" w:sz="0" w:space="0" w:color="auto"/>
                    <w:left w:val="none" w:sz="0" w:space="0" w:color="auto"/>
                    <w:bottom w:val="none" w:sz="0" w:space="0" w:color="auto"/>
                    <w:right w:val="none" w:sz="0" w:space="0" w:color="auto"/>
                  </w:divBdr>
                </w:div>
                <w:div w:id="1014304044">
                  <w:marLeft w:val="640"/>
                  <w:marRight w:val="0"/>
                  <w:marTop w:val="0"/>
                  <w:marBottom w:val="0"/>
                  <w:divBdr>
                    <w:top w:val="none" w:sz="0" w:space="0" w:color="auto"/>
                    <w:left w:val="none" w:sz="0" w:space="0" w:color="auto"/>
                    <w:bottom w:val="none" w:sz="0" w:space="0" w:color="auto"/>
                    <w:right w:val="none" w:sz="0" w:space="0" w:color="auto"/>
                  </w:divBdr>
                </w:div>
                <w:div w:id="1596863342">
                  <w:marLeft w:val="640"/>
                  <w:marRight w:val="0"/>
                  <w:marTop w:val="0"/>
                  <w:marBottom w:val="0"/>
                  <w:divBdr>
                    <w:top w:val="none" w:sz="0" w:space="0" w:color="auto"/>
                    <w:left w:val="none" w:sz="0" w:space="0" w:color="auto"/>
                    <w:bottom w:val="none" w:sz="0" w:space="0" w:color="auto"/>
                    <w:right w:val="none" w:sz="0" w:space="0" w:color="auto"/>
                  </w:divBdr>
                </w:div>
                <w:div w:id="1681663286">
                  <w:marLeft w:val="640"/>
                  <w:marRight w:val="0"/>
                  <w:marTop w:val="0"/>
                  <w:marBottom w:val="0"/>
                  <w:divBdr>
                    <w:top w:val="none" w:sz="0" w:space="0" w:color="auto"/>
                    <w:left w:val="none" w:sz="0" w:space="0" w:color="auto"/>
                    <w:bottom w:val="none" w:sz="0" w:space="0" w:color="auto"/>
                    <w:right w:val="none" w:sz="0" w:space="0" w:color="auto"/>
                  </w:divBdr>
                </w:div>
              </w:divsChild>
            </w:div>
            <w:div w:id="331495480">
              <w:marLeft w:val="0"/>
              <w:marRight w:val="0"/>
              <w:marTop w:val="0"/>
              <w:marBottom w:val="0"/>
              <w:divBdr>
                <w:top w:val="none" w:sz="0" w:space="0" w:color="auto"/>
                <w:left w:val="none" w:sz="0" w:space="0" w:color="auto"/>
                <w:bottom w:val="none" w:sz="0" w:space="0" w:color="auto"/>
                <w:right w:val="none" w:sz="0" w:space="0" w:color="auto"/>
              </w:divBdr>
              <w:divsChild>
                <w:div w:id="1162967545">
                  <w:marLeft w:val="640"/>
                  <w:marRight w:val="0"/>
                  <w:marTop w:val="0"/>
                  <w:marBottom w:val="0"/>
                  <w:divBdr>
                    <w:top w:val="none" w:sz="0" w:space="0" w:color="auto"/>
                    <w:left w:val="none" w:sz="0" w:space="0" w:color="auto"/>
                    <w:bottom w:val="none" w:sz="0" w:space="0" w:color="auto"/>
                    <w:right w:val="none" w:sz="0" w:space="0" w:color="auto"/>
                  </w:divBdr>
                </w:div>
                <w:div w:id="1246498749">
                  <w:marLeft w:val="640"/>
                  <w:marRight w:val="0"/>
                  <w:marTop w:val="0"/>
                  <w:marBottom w:val="0"/>
                  <w:divBdr>
                    <w:top w:val="none" w:sz="0" w:space="0" w:color="auto"/>
                    <w:left w:val="none" w:sz="0" w:space="0" w:color="auto"/>
                    <w:bottom w:val="none" w:sz="0" w:space="0" w:color="auto"/>
                    <w:right w:val="none" w:sz="0" w:space="0" w:color="auto"/>
                  </w:divBdr>
                </w:div>
                <w:div w:id="1415783376">
                  <w:marLeft w:val="640"/>
                  <w:marRight w:val="0"/>
                  <w:marTop w:val="0"/>
                  <w:marBottom w:val="0"/>
                  <w:divBdr>
                    <w:top w:val="none" w:sz="0" w:space="0" w:color="auto"/>
                    <w:left w:val="none" w:sz="0" w:space="0" w:color="auto"/>
                    <w:bottom w:val="none" w:sz="0" w:space="0" w:color="auto"/>
                    <w:right w:val="none" w:sz="0" w:space="0" w:color="auto"/>
                  </w:divBdr>
                </w:div>
                <w:div w:id="2129228596">
                  <w:marLeft w:val="640"/>
                  <w:marRight w:val="0"/>
                  <w:marTop w:val="0"/>
                  <w:marBottom w:val="0"/>
                  <w:divBdr>
                    <w:top w:val="none" w:sz="0" w:space="0" w:color="auto"/>
                    <w:left w:val="none" w:sz="0" w:space="0" w:color="auto"/>
                    <w:bottom w:val="none" w:sz="0" w:space="0" w:color="auto"/>
                    <w:right w:val="none" w:sz="0" w:space="0" w:color="auto"/>
                  </w:divBdr>
                </w:div>
              </w:divsChild>
            </w:div>
            <w:div w:id="370499686">
              <w:marLeft w:val="0"/>
              <w:marRight w:val="0"/>
              <w:marTop w:val="0"/>
              <w:marBottom w:val="0"/>
              <w:divBdr>
                <w:top w:val="none" w:sz="0" w:space="0" w:color="auto"/>
                <w:left w:val="none" w:sz="0" w:space="0" w:color="auto"/>
                <w:bottom w:val="none" w:sz="0" w:space="0" w:color="auto"/>
                <w:right w:val="none" w:sz="0" w:space="0" w:color="auto"/>
              </w:divBdr>
              <w:divsChild>
                <w:div w:id="111941442">
                  <w:marLeft w:val="640"/>
                  <w:marRight w:val="0"/>
                  <w:marTop w:val="0"/>
                  <w:marBottom w:val="0"/>
                  <w:divBdr>
                    <w:top w:val="none" w:sz="0" w:space="0" w:color="auto"/>
                    <w:left w:val="none" w:sz="0" w:space="0" w:color="auto"/>
                    <w:bottom w:val="none" w:sz="0" w:space="0" w:color="auto"/>
                    <w:right w:val="none" w:sz="0" w:space="0" w:color="auto"/>
                  </w:divBdr>
                </w:div>
                <w:div w:id="251012386">
                  <w:marLeft w:val="640"/>
                  <w:marRight w:val="0"/>
                  <w:marTop w:val="0"/>
                  <w:marBottom w:val="0"/>
                  <w:divBdr>
                    <w:top w:val="none" w:sz="0" w:space="0" w:color="auto"/>
                    <w:left w:val="none" w:sz="0" w:space="0" w:color="auto"/>
                    <w:bottom w:val="none" w:sz="0" w:space="0" w:color="auto"/>
                    <w:right w:val="none" w:sz="0" w:space="0" w:color="auto"/>
                  </w:divBdr>
                </w:div>
                <w:div w:id="300574232">
                  <w:marLeft w:val="640"/>
                  <w:marRight w:val="0"/>
                  <w:marTop w:val="0"/>
                  <w:marBottom w:val="0"/>
                  <w:divBdr>
                    <w:top w:val="none" w:sz="0" w:space="0" w:color="auto"/>
                    <w:left w:val="none" w:sz="0" w:space="0" w:color="auto"/>
                    <w:bottom w:val="none" w:sz="0" w:space="0" w:color="auto"/>
                    <w:right w:val="none" w:sz="0" w:space="0" w:color="auto"/>
                  </w:divBdr>
                  <w:divsChild>
                    <w:div w:id="662853244">
                      <w:marLeft w:val="0"/>
                      <w:marRight w:val="0"/>
                      <w:marTop w:val="0"/>
                      <w:marBottom w:val="0"/>
                      <w:divBdr>
                        <w:top w:val="none" w:sz="0" w:space="0" w:color="auto"/>
                        <w:left w:val="none" w:sz="0" w:space="0" w:color="auto"/>
                        <w:bottom w:val="none" w:sz="0" w:space="0" w:color="auto"/>
                        <w:right w:val="none" w:sz="0" w:space="0" w:color="auto"/>
                      </w:divBdr>
                      <w:divsChild>
                        <w:div w:id="1255170823">
                          <w:marLeft w:val="0"/>
                          <w:marRight w:val="0"/>
                          <w:marTop w:val="0"/>
                          <w:marBottom w:val="0"/>
                          <w:divBdr>
                            <w:top w:val="none" w:sz="0" w:space="0" w:color="auto"/>
                            <w:left w:val="none" w:sz="0" w:space="0" w:color="auto"/>
                            <w:bottom w:val="none" w:sz="0" w:space="0" w:color="auto"/>
                            <w:right w:val="none" w:sz="0" w:space="0" w:color="auto"/>
                          </w:divBdr>
                          <w:divsChild>
                            <w:div w:id="1780025747">
                              <w:marLeft w:val="0"/>
                              <w:marRight w:val="0"/>
                              <w:marTop w:val="0"/>
                              <w:marBottom w:val="0"/>
                              <w:divBdr>
                                <w:top w:val="none" w:sz="0" w:space="0" w:color="auto"/>
                                <w:left w:val="none" w:sz="0" w:space="0" w:color="auto"/>
                                <w:bottom w:val="none" w:sz="0" w:space="0" w:color="auto"/>
                                <w:right w:val="none" w:sz="0" w:space="0" w:color="auto"/>
                              </w:divBdr>
                              <w:divsChild>
                                <w:div w:id="209828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944374">
                      <w:marLeft w:val="0"/>
                      <w:marRight w:val="0"/>
                      <w:marTop w:val="0"/>
                      <w:marBottom w:val="0"/>
                      <w:divBdr>
                        <w:top w:val="none" w:sz="0" w:space="0" w:color="auto"/>
                        <w:left w:val="none" w:sz="0" w:space="0" w:color="auto"/>
                        <w:bottom w:val="none" w:sz="0" w:space="0" w:color="auto"/>
                        <w:right w:val="none" w:sz="0" w:space="0" w:color="auto"/>
                      </w:divBdr>
                      <w:divsChild>
                        <w:div w:id="2059695595">
                          <w:marLeft w:val="0"/>
                          <w:marRight w:val="0"/>
                          <w:marTop w:val="0"/>
                          <w:marBottom w:val="0"/>
                          <w:divBdr>
                            <w:top w:val="none" w:sz="0" w:space="0" w:color="auto"/>
                            <w:left w:val="none" w:sz="0" w:space="0" w:color="auto"/>
                            <w:bottom w:val="none" w:sz="0" w:space="0" w:color="auto"/>
                            <w:right w:val="none" w:sz="0" w:space="0" w:color="auto"/>
                          </w:divBdr>
                          <w:divsChild>
                            <w:div w:id="875315564">
                              <w:marLeft w:val="0"/>
                              <w:marRight w:val="0"/>
                              <w:marTop w:val="0"/>
                              <w:marBottom w:val="0"/>
                              <w:divBdr>
                                <w:top w:val="none" w:sz="0" w:space="0" w:color="auto"/>
                                <w:left w:val="none" w:sz="0" w:space="0" w:color="auto"/>
                                <w:bottom w:val="none" w:sz="0" w:space="0" w:color="auto"/>
                                <w:right w:val="none" w:sz="0" w:space="0" w:color="auto"/>
                              </w:divBdr>
                              <w:divsChild>
                                <w:div w:id="20429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871343">
                  <w:marLeft w:val="640"/>
                  <w:marRight w:val="0"/>
                  <w:marTop w:val="0"/>
                  <w:marBottom w:val="0"/>
                  <w:divBdr>
                    <w:top w:val="none" w:sz="0" w:space="0" w:color="auto"/>
                    <w:left w:val="none" w:sz="0" w:space="0" w:color="auto"/>
                    <w:bottom w:val="none" w:sz="0" w:space="0" w:color="auto"/>
                    <w:right w:val="none" w:sz="0" w:space="0" w:color="auto"/>
                  </w:divBdr>
                </w:div>
                <w:div w:id="1458597412">
                  <w:marLeft w:val="640"/>
                  <w:marRight w:val="0"/>
                  <w:marTop w:val="0"/>
                  <w:marBottom w:val="0"/>
                  <w:divBdr>
                    <w:top w:val="none" w:sz="0" w:space="0" w:color="auto"/>
                    <w:left w:val="none" w:sz="0" w:space="0" w:color="auto"/>
                    <w:bottom w:val="none" w:sz="0" w:space="0" w:color="auto"/>
                    <w:right w:val="none" w:sz="0" w:space="0" w:color="auto"/>
                  </w:divBdr>
                </w:div>
              </w:divsChild>
            </w:div>
            <w:div w:id="505631745">
              <w:marLeft w:val="0"/>
              <w:marRight w:val="0"/>
              <w:marTop w:val="0"/>
              <w:marBottom w:val="0"/>
              <w:divBdr>
                <w:top w:val="none" w:sz="0" w:space="0" w:color="auto"/>
                <w:left w:val="none" w:sz="0" w:space="0" w:color="auto"/>
                <w:bottom w:val="none" w:sz="0" w:space="0" w:color="auto"/>
                <w:right w:val="none" w:sz="0" w:space="0" w:color="auto"/>
              </w:divBdr>
              <w:divsChild>
                <w:div w:id="444736188">
                  <w:marLeft w:val="640"/>
                  <w:marRight w:val="0"/>
                  <w:marTop w:val="0"/>
                  <w:marBottom w:val="0"/>
                  <w:divBdr>
                    <w:top w:val="none" w:sz="0" w:space="0" w:color="auto"/>
                    <w:left w:val="none" w:sz="0" w:space="0" w:color="auto"/>
                    <w:bottom w:val="none" w:sz="0" w:space="0" w:color="auto"/>
                    <w:right w:val="none" w:sz="0" w:space="0" w:color="auto"/>
                  </w:divBdr>
                </w:div>
                <w:div w:id="1918636281">
                  <w:marLeft w:val="640"/>
                  <w:marRight w:val="0"/>
                  <w:marTop w:val="0"/>
                  <w:marBottom w:val="0"/>
                  <w:divBdr>
                    <w:top w:val="none" w:sz="0" w:space="0" w:color="auto"/>
                    <w:left w:val="none" w:sz="0" w:space="0" w:color="auto"/>
                    <w:bottom w:val="none" w:sz="0" w:space="0" w:color="auto"/>
                    <w:right w:val="none" w:sz="0" w:space="0" w:color="auto"/>
                  </w:divBdr>
                </w:div>
              </w:divsChild>
            </w:div>
            <w:div w:id="615016564">
              <w:marLeft w:val="0"/>
              <w:marRight w:val="0"/>
              <w:marTop w:val="0"/>
              <w:marBottom w:val="0"/>
              <w:divBdr>
                <w:top w:val="none" w:sz="0" w:space="0" w:color="auto"/>
                <w:left w:val="none" w:sz="0" w:space="0" w:color="auto"/>
                <w:bottom w:val="none" w:sz="0" w:space="0" w:color="auto"/>
                <w:right w:val="none" w:sz="0" w:space="0" w:color="auto"/>
              </w:divBdr>
              <w:divsChild>
                <w:div w:id="294411107">
                  <w:marLeft w:val="640"/>
                  <w:marRight w:val="0"/>
                  <w:marTop w:val="0"/>
                  <w:marBottom w:val="0"/>
                  <w:divBdr>
                    <w:top w:val="none" w:sz="0" w:space="0" w:color="auto"/>
                    <w:left w:val="none" w:sz="0" w:space="0" w:color="auto"/>
                    <w:bottom w:val="none" w:sz="0" w:space="0" w:color="auto"/>
                    <w:right w:val="none" w:sz="0" w:space="0" w:color="auto"/>
                  </w:divBdr>
                </w:div>
                <w:div w:id="974867215">
                  <w:marLeft w:val="640"/>
                  <w:marRight w:val="0"/>
                  <w:marTop w:val="0"/>
                  <w:marBottom w:val="0"/>
                  <w:divBdr>
                    <w:top w:val="none" w:sz="0" w:space="0" w:color="auto"/>
                    <w:left w:val="none" w:sz="0" w:space="0" w:color="auto"/>
                    <w:bottom w:val="none" w:sz="0" w:space="0" w:color="auto"/>
                    <w:right w:val="none" w:sz="0" w:space="0" w:color="auto"/>
                  </w:divBdr>
                </w:div>
                <w:div w:id="1526285700">
                  <w:marLeft w:val="640"/>
                  <w:marRight w:val="0"/>
                  <w:marTop w:val="0"/>
                  <w:marBottom w:val="0"/>
                  <w:divBdr>
                    <w:top w:val="none" w:sz="0" w:space="0" w:color="auto"/>
                    <w:left w:val="none" w:sz="0" w:space="0" w:color="auto"/>
                    <w:bottom w:val="none" w:sz="0" w:space="0" w:color="auto"/>
                    <w:right w:val="none" w:sz="0" w:space="0" w:color="auto"/>
                  </w:divBdr>
                </w:div>
                <w:div w:id="1739671770">
                  <w:marLeft w:val="640"/>
                  <w:marRight w:val="0"/>
                  <w:marTop w:val="0"/>
                  <w:marBottom w:val="0"/>
                  <w:divBdr>
                    <w:top w:val="none" w:sz="0" w:space="0" w:color="auto"/>
                    <w:left w:val="none" w:sz="0" w:space="0" w:color="auto"/>
                    <w:bottom w:val="none" w:sz="0" w:space="0" w:color="auto"/>
                    <w:right w:val="none" w:sz="0" w:space="0" w:color="auto"/>
                  </w:divBdr>
                  <w:divsChild>
                    <w:div w:id="2047099978">
                      <w:marLeft w:val="0"/>
                      <w:marRight w:val="0"/>
                      <w:marTop w:val="0"/>
                      <w:marBottom w:val="0"/>
                      <w:divBdr>
                        <w:top w:val="none" w:sz="0" w:space="0" w:color="auto"/>
                        <w:left w:val="none" w:sz="0" w:space="0" w:color="auto"/>
                        <w:bottom w:val="none" w:sz="0" w:space="0" w:color="auto"/>
                        <w:right w:val="none" w:sz="0" w:space="0" w:color="auto"/>
                      </w:divBdr>
                      <w:divsChild>
                        <w:div w:id="275795166">
                          <w:marLeft w:val="0"/>
                          <w:marRight w:val="0"/>
                          <w:marTop w:val="0"/>
                          <w:marBottom w:val="0"/>
                          <w:divBdr>
                            <w:top w:val="none" w:sz="0" w:space="0" w:color="auto"/>
                            <w:left w:val="none" w:sz="0" w:space="0" w:color="auto"/>
                            <w:bottom w:val="none" w:sz="0" w:space="0" w:color="auto"/>
                            <w:right w:val="none" w:sz="0" w:space="0" w:color="auto"/>
                          </w:divBdr>
                          <w:divsChild>
                            <w:div w:id="20741793">
                              <w:marLeft w:val="0"/>
                              <w:marRight w:val="0"/>
                              <w:marTop w:val="0"/>
                              <w:marBottom w:val="0"/>
                              <w:divBdr>
                                <w:top w:val="none" w:sz="0" w:space="0" w:color="auto"/>
                                <w:left w:val="none" w:sz="0" w:space="0" w:color="auto"/>
                                <w:bottom w:val="none" w:sz="0" w:space="0" w:color="auto"/>
                                <w:right w:val="none" w:sz="0" w:space="0" w:color="auto"/>
                              </w:divBdr>
                              <w:divsChild>
                                <w:div w:id="128392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083629">
                  <w:marLeft w:val="640"/>
                  <w:marRight w:val="0"/>
                  <w:marTop w:val="0"/>
                  <w:marBottom w:val="0"/>
                  <w:divBdr>
                    <w:top w:val="none" w:sz="0" w:space="0" w:color="auto"/>
                    <w:left w:val="none" w:sz="0" w:space="0" w:color="auto"/>
                    <w:bottom w:val="none" w:sz="0" w:space="0" w:color="auto"/>
                    <w:right w:val="none" w:sz="0" w:space="0" w:color="auto"/>
                  </w:divBdr>
                </w:div>
              </w:divsChild>
            </w:div>
            <w:div w:id="705175200">
              <w:marLeft w:val="0"/>
              <w:marRight w:val="0"/>
              <w:marTop w:val="0"/>
              <w:marBottom w:val="0"/>
              <w:divBdr>
                <w:top w:val="none" w:sz="0" w:space="0" w:color="auto"/>
                <w:left w:val="none" w:sz="0" w:space="0" w:color="auto"/>
                <w:bottom w:val="none" w:sz="0" w:space="0" w:color="auto"/>
                <w:right w:val="none" w:sz="0" w:space="0" w:color="auto"/>
              </w:divBdr>
              <w:divsChild>
                <w:div w:id="223220545">
                  <w:marLeft w:val="640"/>
                  <w:marRight w:val="0"/>
                  <w:marTop w:val="0"/>
                  <w:marBottom w:val="0"/>
                  <w:divBdr>
                    <w:top w:val="none" w:sz="0" w:space="0" w:color="auto"/>
                    <w:left w:val="none" w:sz="0" w:space="0" w:color="auto"/>
                    <w:bottom w:val="none" w:sz="0" w:space="0" w:color="auto"/>
                    <w:right w:val="none" w:sz="0" w:space="0" w:color="auto"/>
                  </w:divBdr>
                </w:div>
                <w:div w:id="1077477828">
                  <w:marLeft w:val="640"/>
                  <w:marRight w:val="0"/>
                  <w:marTop w:val="0"/>
                  <w:marBottom w:val="0"/>
                  <w:divBdr>
                    <w:top w:val="none" w:sz="0" w:space="0" w:color="auto"/>
                    <w:left w:val="none" w:sz="0" w:space="0" w:color="auto"/>
                    <w:bottom w:val="none" w:sz="0" w:space="0" w:color="auto"/>
                    <w:right w:val="none" w:sz="0" w:space="0" w:color="auto"/>
                  </w:divBdr>
                </w:div>
                <w:div w:id="1189103091">
                  <w:marLeft w:val="640"/>
                  <w:marRight w:val="0"/>
                  <w:marTop w:val="0"/>
                  <w:marBottom w:val="0"/>
                  <w:divBdr>
                    <w:top w:val="none" w:sz="0" w:space="0" w:color="auto"/>
                    <w:left w:val="none" w:sz="0" w:space="0" w:color="auto"/>
                    <w:bottom w:val="none" w:sz="0" w:space="0" w:color="auto"/>
                    <w:right w:val="none" w:sz="0" w:space="0" w:color="auto"/>
                  </w:divBdr>
                </w:div>
                <w:div w:id="1415780617">
                  <w:marLeft w:val="640"/>
                  <w:marRight w:val="0"/>
                  <w:marTop w:val="0"/>
                  <w:marBottom w:val="0"/>
                  <w:divBdr>
                    <w:top w:val="none" w:sz="0" w:space="0" w:color="auto"/>
                    <w:left w:val="none" w:sz="0" w:space="0" w:color="auto"/>
                    <w:bottom w:val="none" w:sz="0" w:space="0" w:color="auto"/>
                    <w:right w:val="none" w:sz="0" w:space="0" w:color="auto"/>
                  </w:divBdr>
                </w:div>
                <w:div w:id="1832139154">
                  <w:marLeft w:val="640"/>
                  <w:marRight w:val="0"/>
                  <w:marTop w:val="0"/>
                  <w:marBottom w:val="0"/>
                  <w:divBdr>
                    <w:top w:val="none" w:sz="0" w:space="0" w:color="auto"/>
                    <w:left w:val="none" w:sz="0" w:space="0" w:color="auto"/>
                    <w:bottom w:val="none" w:sz="0" w:space="0" w:color="auto"/>
                    <w:right w:val="none" w:sz="0" w:space="0" w:color="auto"/>
                  </w:divBdr>
                </w:div>
              </w:divsChild>
            </w:div>
            <w:div w:id="793598466">
              <w:marLeft w:val="0"/>
              <w:marRight w:val="0"/>
              <w:marTop w:val="0"/>
              <w:marBottom w:val="0"/>
              <w:divBdr>
                <w:top w:val="none" w:sz="0" w:space="0" w:color="auto"/>
                <w:left w:val="none" w:sz="0" w:space="0" w:color="auto"/>
                <w:bottom w:val="none" w:sz="0" w:space="0" w:color="auto"/>
                <w:right w:val="none" w:sz="0" w:space="0" w:color="auto"/>
              </w:divBdr>
              <w:divsChild>
                <w:div w:id="649941157">
                  <w:marLeft w:val="640"/>
                  <w:marRight w:val="0"/>
                  <w:marTop w:val="0"/>
                  <w:marBottom w:val="0"/>
                  <w:divBdr>
                    <w:top w:val="none" w:sz="0" w:space="0" w:color="auto"/>
                    <w:left w:val="none" w:sz="0" w:space="0" w:color="auto"/>
                    <w:bottom w:val="none" w:sz="0" w:space="0" w:color="auto"/>
                    <w:right w:val="none" w:sz="0" w:space="0" w:color="auto"/>
                  </w:divBdr>
                </w:div>
                <w:div w:id="886182450">
                  <w:marLeft w:val="640"/>
                  <w:marRight w:val="0"/>
                  <w:marTop w:val="0"/>
                  <w:marBottom w:val="0"/>
                  <w:divBdr>
                    <w:top w:val="none" w:sz="0" w:space="0" w:color="auto"/>
                    <w:left w:val="none" w:sz="0" w:space="0" w:color="auto"/>
                    <w:bottom w:val="none" w:sz="0" w:space="0" w:color="auto"/>
                    <w:right w:val="none" w:sz="0" w:space="0" w:color="auto"/>
                  </w:divBdr>
                </w:div>
                <w:div w:id="1030913098">
                  <w:marLeft w:val="640"/>
                  <w:marRight w:val="0"/>
                  <w:marTop w:val="0"/>
                  <w:marBottom w:val="0"/>
                  <w:divBdr>
                    <w:top w:val="none" w:sz="0" w:space="0" w:color="auto"/>
                    <w:left w:val="none" w:sz="0" w:space="0" w:color="auto"/>
                    <w:bottom w:val="none" w:sz="0" w:space="0" w:color="auto"/>
                    <w:right w:val="none" w:sz="0" w:space="0" w:color="auto"/>
                  </w:divBdr>
                </w:div>
                <w:div w:id="2086100986">
                  <w:marLeft w:val="640"/>
                  <w:marRight w:val="0"/>
                  <w:marTop w:val="0"/>
                  <w:marBottom w:val="0"/>
                  <w:divBdr>
                    <w:top w:val="none" w:sz="0" w:space="0" w:color="auto"/>
                    <w:left w:val="none" w:sz="0" w:space="0" w:color="auto"/>
                    <w:bottom w:val="none" w:sz="0" w:space="0" w:color="auto"/>
                    <w:right w:val="none" w:sz="0" w:space="0" w:color="auto"/>
                  </w:divBdr>
                </w:div>
              </w:divsChild>
            </w:div>
            <w:div w:id="813986664">
              <w:marLeft w:val="0"/>
              <w:marRight w:val="0"/>
              <w:marTop w:val="0"/>
              <w:marBottom w:val="0"/>
              <w:divBdr>
                <w:top w:val="none" w:sz="0" w:space="0" w:color="auto"/>
                <w:left w:val="none" w:sz="0" w:space="0" w:color="auto"/>
                <w:bottom w:val="none" w:sz="0" w:space="0" w:color="auto"/>
                <w:right w:val="none" w:sz="0" w:space="0" w:color="auto"/>
              </w:divBdr>
              <w:divsChild>
                <w:div w:id="813063320">
                  <w:marLeft w:val="640"/>
                  <w:marRight w:val="0"/>
                  <w:marTop w:val="0"/>
                  <w:marBottom w:val="0"/>
                  <w:divBdr>
                    <w:top w:val="none" w:sz="0" w:space="0" w:color="auto"/>
                    <w:left w:val="none" w:sz="0" w:space="0" w:color="auto"/>
                    <w:bottom w:val="none" w:sz="0" w:space="0" w:color="auto"/>
                    <w:right w:val="none" w:sz="0" w:space="0" w:color="auto"/>
                  </w:divBdr>
                </w:div>
                <w:div w:id="1534222969">
                  <w:marLeft w:val="640"/>
                  <w:marRight w:val="0"/>
                  <w:marTop w:val="0"/>
                  <w:marBottom w:val="0"/>
                  <w:divBdr>
                    <w:top w:val="none" w:sz="0" w:space="0" w:color="auto"/>
                    <w:left w:val="none" w:sz="0" w:space="0" w:color="auto"/>
                    <w:bottom w:val="none" w:sz="0" w:space="0" w:color="auto"/>
                    <w:right w:val="none" w:sz="0" w:space="0" w:color="auto"/>
                  </w:divBdr>
                </w:div>
                <w:div w:id="1695351359">
                  <w:marLeft w:val="640"/>
                  <w:marRight w:val="0"/>
                  <w:marTop w:val="0"/>
                  <w:marBottom w:val="0"/>
                  <w:divBdr>
                    <w:top w:val="none" w:sz="0" w:space="0" w:color="auto"/>
                    <w:left w:val="none" w:sz="0" w:space="0" w:color="auto"/>
                    <w:bottom w:val="none" w:sz="0" w:space="0" w:color="auto"/>
                    <w:right w:val="none" w:sz="0" w:space="0" w:color="auto"/>
                  </w:divBdr>
                </w:div>
              </w:divsChild>
            </w:div>
            <w:div w:id="1090003300">
              <w:marLeft w:val="0"/>
              <w:marRight w:val="0"/>
              <w:marTop w:val="0"/>
              <w:marBottom w:val="0"/>
              <w:divBdr>
                <w:top w:val="none" w:sz="0" w:space="0" w:color="auto"/>
                <w:left w:val="none" w:sz="0" w:space="0" w:color="auto"/>
                <w:bottom w:val="none" w:sz="0" w:space="0" w:color="auto"/>
                <w:right w:val="none" w:sz="0" w:space="0" w:color="auto"/>
              </w:divBdr>
              <w:divsChild>
                <w:div w:id="102849786">
                  <w:marLeft w:val="640"/>
                  <w:marRight w:val="0"/>
                  <w:marTop w:val="0"/>
                  <w:marBottom w:val="0"/>
                  <w:divBdr>
                    <w:top w:val="none" w:sz="0" w:space="0" w:color="auto"/>
                    <w:left w:val="none" w:sz="0" w:space="0" w:color="auto"/>
                    <w:bottom w:val="none" w:sz="0" w:space="0" w:color="auto"/>
                    <w:right w:val="none" w:sz="0" w:space="0" w:color="auto"/>
                  </w:divBdr>
                </w:div>
                <w:div w:id="411971515">
                  <w:marLeft w:val="640"/>
                  <w:marRight w:val="0"/>
                  <w:marTop w:val="0"/>
                  <w:marBottom w:val="0"/>
                  <w:divBdr>
                    <w:top w:val="none" w:sz="0" w:space="0" w:color="auto"/>
                    <w:left w:val="none" w:sz="0" w:space="0" w:color="auto"/>
                    <w:bottom w:val="none" w:sz="0" w:space="0" w:color="auto"/>
                    <w:right w:val="none" w:sz="0" w:space="0" w:color="auto"/>
                  </w:divBdr>
                </w:div>
                <w:div w:id="426317374">
                  <w:marLeft w:val="640"/>
                  <w:marRight w:val="0"/>
                  <w:marTop w:val="0"/>
                  <w:marBottom w:val="0"/>
                  <w:divBdr>
                    <w:top w:val="none" w:sz="0" w:space="0" w:color="auto"/>
                    <w:left w:val="none" w:sz="0" w:space="0" w:color="auto"/>
                    <w:bottom w:val="none" w:sz="0" w:space="0" w:color="auto"/>
                    <w:right w:val="none" w:sz="0" w:space="0" w:color="auto"/>
                  </w:divBdr>
                </w:div>
                <w:div w:id="547298705">
                  <w:marLeft w:val="640"/>
                  <w:marRight w:val="0"/>
                  <w:marTop w:val="0"/>
                  <w:marBottom w:val="0"/>
                  <w:divBdr>
                    <w:top w:val="none" w:sz="0" w:space="0" w:color="auto"/>
                    <w:left w:val="none" w:sz="0" w:space="0" w:color="auto"/>
                    <w:bottom w:val="none" w:sz="0" w:space="0" w:color="auto"/>
                    <w:right w:val="none" w:sz="0" w:space="0" w:color="auto"/>
                  </w:divBdr>
                  <w:divsChild>
                    <w:div w:id="601836182">
                      <w:marLeft w:val="0"/>
                      <w:marRight w:val="0"/>
                      <w:marTop w:val="0"/>
                      <w:marBottom w:val="0"/>
                      <w:divBdr>
                        <w:top w:val="none" w:sz="0" w:space="0" w:color="auto"/>
                        <w:left w:val="none" w:sz="0" w:space="0" w:color="auto"/>
                        <w:bottom w:val="none" w:sz="0" w:space="0" w:color="auto"/>
                        <w:right w:val="none" w:sz="0" w:space="0" w:color="auto"/>
                      </w:divBdr>
                      <w:divsChild>
                        <w:div w:id="762530475">
                          <w:marLeft w:val="640"/>
                          <w:marRight w:val="0"/>
                          <w:marTop w:val="0"/>
                          <w:marBottom w:val="0"/>
                          <w:divBdr>
                            <w:top w:val="none" w:sz="0" w:space="0" w:color="auto"/>
                            <w:left w:val="none" w:sz="0" w:space="0" w:color="auto"/>
                            <w:bottom w:val="none" w:sz="0" w:space="0" w:color="auto"/>
                            <w:right w:val="none" w:sz="0" w:space="0" w:color="auto"/>
                          </w:divBdr>
                        </w:div>
                        <w:div w:id="770127123">
                          <w:marLeft w:val="640"/>
                          <w:marRight w:val="0"/>
                          <w:marTop w:val="0"/>
                          <w:marBottom w:val="0"/>
                          <w:divBdr>
                            <w:top w:val="none" w:sz="0" w:space="0" w:color="auto"/>
                            <w:left w:val="none" w:sz="0" w:space="0" w:color="auto"/>
                            <w:bottom w:val="none" w:sz="0" w:space="0" w:color="auto"/>
                            <w:right w:val="none" w:sz="0" w:space="0" w:color="auto"/>
                          </w:divBdr>
                        </w:div>
                        <w:div w:id="824666018">
                          <w:marLeft w:val="640"/>
                          <w:marRight w:val="0"/>
                          <w:marTop w:val="0"/>
                          <w:marBottom w:val="0"/>
                          <w:divBdr>
                            <w:top w:val="none" w:sz="0" w:space="0" w:color="auto"/>
                            <w:left w:val="none" w:sz="0" w:space="0" w:color="auto"/>
                            <w:bottom w:val="none" w:sz="0" w:space="0" w:color="auto"/>
                            <w:right w:val="none" w:sz="0" w:space="0" w:color="auto"/>
                          </w:divBdr>
                        </w:div>
                        <w:div w:id="1468743333">
                          <w:marLeft w:val="640"/>
                          <w:marRight w:val="0"/>
                          <w:marTop w:val="0"/>
                          <w:marBottom w:val="0"/>
                          <w:divBdr>
                            <w:top w:val="none" w:sz="0" w:space="0" w:color="auto"/>
                            <w:left w:val="none" w:sz="0" w:space="0" w:color="auto"/>
                            <w:bottom w:val="none" w:sz="0" w:space="0" w:color="auto"/>
                            <w:right w:val="none" w:sz="0" w:space="0" w:color="auto"/>
                          </w:divBdr>
                        </w:div>
                        <w:div w:id="1513760536">
                          <w:marLeft w:val="640"/>
                          <w:marRight w:val="0"/>
                          <w:marTop w:val="0"/>
                          <w:marBottom w:val="0"/>
                          <w:divBdr>
                            <w:top w:val="none" w:sz="0" w:space="0" w:color="auto"/>
                            <w:left w:val="none" w:sz="0" w:space="0" w:color="auto"/>
                            <w:bottom w:val="none" w:sz="0" w:space="0" w:color="auto"/>
                            <w:right w:val="none" w:sz="0" w:space="0" w:color="auto"/>
                          </w:divBdr>
                        </w:div>
                        <w:div w:id="1531795520">
                          <w:marLeft w:val="640"/>
                          <w:marRight w:val="0"/>
                          <w:marTop w:val="0"/>
                          <w:marBottom w:val="0"/>
                          <w:divBdr>
                            <w:top w:val="none" w:sz="0" w:space="0" w:color="auto"/>
                            <w:left w:val="none" w:sz="0" w:space="0" w:color="auto"/>
                            <w:bottom w:val="none" w:sz="0" w:space="0" w:color="auto"/>
                            <w:right w:val="none" w:sz="0" w:space="0" w:color="auto"/>
                          </w:divBdr>
                        </w:div>
                      </w:divsChild>
                    </w:div>
                    <w:div w:id="739984283">
                      <w:marLeft w:val="0"/>
                      <w:marRight w:val="0"/>
                      <w:marTop w:val="0"/>
                      <w:marBottom w:val="0"/>
                      <w:divBdr>
                        <w:top w:val="none" w:sz="0" w:space="0" w:color="auto"/>
                        <w:left w:val="none" w:sz="0" w:space="0" w:color="auto"/>
                        <w:bottom w:val="none" w:sz="0" w:space="0" w:color="auto"/>
                        <w:right w:val="none" w:sz="0" w:space="0" w:color="auto"/>
                      </w:divBdr>
                      <w:divsChild>
                        <w:div w:id="404188798">
                          <w:marLeft w:val="640"/>
                          <w:marRight w:val="0"/>
                          <w:marTop w:val="0"/>
                          <w:marBottom w:val="0"/>
                          <w:divBdr>
                            <w:top w:val="none" w:sz="0" w:space="0" w:color="auto"/>
                            <w:left w:val="none" w:sz="0" w:space="0" w:color="auto"/>
                            <w:bottom w:val="none" w:sz="0" w:space="0" w:color="auto"/>
                            <w:right w:val="none" w:sz="0" w:space="0" w:color="auto"/>
                          </w:divBdr>
                          <w:divsChild>
                            <w:div w:id="374962556">
                              <w:marLeft w:val="0"/>
                              <w:marRight w:val="0"/>
                              <w:marTop w:val="0"/>
                              <w:marBottom w:val="0"/>
                              <w:divBdr>
                                <w:top w:val="none" w:sz="0" w:space="0" w:color="auto"/>
                                <w:left w:val="none" w:sz="0" w:space="0" w:color="auto"/>
                                <w:bottom w:val="none" w:sz="0" w:space="0" w:color="auto"/>
                                <w:right w:val="none" w:sz="0" w:space="0" w:color="auto"/>
                              </w:divBdr>
                              <w:divsChild>
                                <w:div w:id="46884304">
                                  <w:marLeft w:val="640"/>
                                  <w:marRight w:val="0"/>
                                  <w:marTop w:val="0"/>
                                  <w:marBottom w:val="0"/>
                                  <w:divBdr>
                                    <w:top w:val="none" w:sz="0" w:space="0" w:color="auto"/>
                                    <w:left w:val="none" w:sz="0" w:space="0" w:color="auto"/>
                                    <w:bottom w:val="none" w:sz="0" w:space="0" w:color="auto"/>
                                    <w:right w:val="none" w:sz="0" w:space="0" w:color="auto"/>
                                  </w:divBdr>
                                </w:div>
                                <w:div w:id="160968382">
                                  <w:marLeft w:val="640"/>
                                  <w:marRight w:val="0"/>
                                  <w:marTop w:val="0"/>
                                  <w:marBottom w:val="0"/>
                                  <w:divBdr>
                                    <w:top w:val="none" w:sz="0" w:space="0" w:color="auto"/>
                                    <w:left w:val="none" w:sz="0" w:space="0" w:color="auto"/>
                                    <w:bottom w:val="none" w:sz="0" w:space="0" w:color="auto"/>
                                    <w:right w:val="none" w:sz="0" w:space="0" w:color="auto"/>
                                  </w:divBdr>
                                  <w:divsChild>
                                    <w:div w:id="102698687">
                                      <w:marLeft w:val="0"/>
                                      <w:marRight w:val="0"/>
                                      <w:marTop w:val="0"/>
                                      <w:marBottom w:val="0"/>
                                      <w:divBdr>
                                        <w:top w:val="none" w:sz="0" w:space="0" w:color="auto"/>
                                        <w:left w:val="none" w:sz="0" w:space="0" w:color="auto"/>
                                        <w:bottom w:val="none" w:sz="0" w:space="0" w:color="auto"/>
                                        <w:right w:val="none" w:sz="0" w:space="0" w:color="auto"/>
                                      </w:divBdr>
                                      <w:divsChild>
                                        <w:div w:id="197620357">
                                          <w:marLeft w:val="0"/>
                                          <w:marRight w:val="0"/>
                                          <w:marTop w:val="0"/>
                                          <w:marBottom w:val="0"/>
                                          <w:divBdr>
                                            <w:top w:val="none" w:sz="0" w:space="0" w:color="auto"/>
                                            <w:left w:val="none" w:sz="0" w:space="0" w:color="auto"/>
                                            <w:bottom w:val="none" w:sz="0" w:space="0" w:color="auto"/>
                                            <w:right w:val="none" w:sz="0" w:space="0" w:color="auto"/>
                                          </w:divBdr>
                                          <w:divsChild>
                                            <w:div w:id="2095276212">
                                              <w:marLeft w:val="0"/>
                                              <w:marRight w:val="0"/>
                                              <w:marTop w:val="0"/>
                                              <w:marBottom w:val="0"/>
                                              <w:divBdr>
                                                <w:top w:val="none" w:sz="0" w:space="0" w:color="auto"/>
                                                <w:left w:val="none" w:sz="0" w:space="0" w:color="auto"/>
                                                <w:bottom w:val="none" w:sz="0" w:space="0" w:color="auto"/>
                                                <w:right w:val="none" w:sz="0" w:space="0" w:color="auto"/>
                                              </w:divBdr>
                                              <w:divsChild>
                                                <w:div w:id="144457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272039">
                                  <w:marLeft w:val="640"/>
                                  <w:marRight w:val="0"/>
                                  <w:marTop w:val="0"/>
                                  <w:marBottom w:val="0"/>
                                  <w:divBdr>
                                    <w:top w:val="none" w:sz="0" w:space="0" w:color="auto"/>
                                    <w:left w:val="none" w:sz="0" w:space="0" w:color="auto"/>
                                    <w:bottom w:val="none" w:sz="0" w:space="0" w:color="auto"/>
                                    <w:right w:val="none" w:sz="0" w:space="0" w:color="auto"/>
                                  </w:divBdr>
                                </w:div>
                                <w:div w:id="662661038">
                                  <w:marLeft w:val="640"/>
                                  <w:marRight w:val="0"/>
                                  <w:marTop w:val="0"/>
                                  <w:marBottom w:val="0"/>
                                  <w:divBdr>
                                    <w:top w:val="none" w:sz="0" w:space="0" w:color="auto"/>
                                    <w:left w:val="none" w:sz="0" w:space="0" w:color="auto"/>
                                    <w:bottom w:val="none" w:sz="0" w:space="0" w:color="auto"/>
                                    <w:right w:val="none" w:sz="0" w:space="0" w:color="auto"/>
                                  </w:divBdr>
                                </w:div>
                                <w:div w:id="1179660611">
                                  <w:marLeft w:val="640"/>
                                  <w:marRight w:val="0"/>
                                  <w:marTop w:val="0"/>
                                  <w:marBottom w:val="0"/>
                                  <w:divBdr>
                                    <w:top w:val="none" w:sz="0" w:space="0" w:color="auto"/>
                                    <w:left w:val="none" w:sz="0" w:space="0" w:color="auto"/>
                                    <w:bottom w:val="none" w:sz="0" w:space="0" w:color="auto"/>
                                    <w:right w:val="none" w:sz="0" w:space="0" w:color="auto"/>
                                  </w:divBdr>
                                </w:div>
                              </w:divsChild>
                            </w:div>
                            <w:div w:id="1372924412">
                              <w:marLeft w:val="0"/>
                              <w:marRight w:val="0"/>
                              <w:marTop w:val="0"/>
                              <w:marBottom w:val="0"/>
                              <w:divBdr>
                                <w:top w:val="none" w:sz="0" w:space="0" w:color="auto"/>
                                <w:left w:val="none" w:sz="0" w:space="0" w:color="auto"/>
                                <w:bottom w:val="none" w:sz="0" w:space="0" w:color="auto"/>
                                <w:right w:val="none" w:sz="0" w:space="0" w:color="auto"/>
                              </w:divBdr>
                              <w:divsChild>
                                <w:div w:id="1716734983">
                                  <w:marLeft w:val="0"/>
                                  <w:marRight w:val="0"/>
                                  <w:marTop w:val="0"/>
                                  <w:marBottom w:val="0"/>
                                  <w:divBdr>
                                    <w:top w:val="none" w:sz="0" w:space="0" w:color="auto"/>
                                    <w:left w:val="none" w:sz="0" w:space="0" w:color="auto"/>
                                    <w:bottom w:val="none" w:sz="0" w:space="0" w:color="auto"/>
                                    <w:right w:val="none" w:sz="0" w:space="0" w:color="auto"/>
                                  </w:divBdr>
                                  <w:divsChild>
                                    <w:div w:id="526254950">
                                      <w:marLeft w:val="0"/>
                                      <w:marRight w:val="0"/>
                                      <w:marTop w:val="0"/>
                                      <w:marBottom w:val="0"/>
                                      <w:divBdr>
                                        <w:top w:val="none" w:sz="0" w:space="0" w:color="auto"/>
                                        <w:left w:val="none" w:sz="0" w:space="0" w:color="auto"/>
                                        <w:bottom w:val="none" w:sz="0" w:space="0" w:color="auto"/>
                                        <w:right w:val="none" w:sz="0" w:space="0" w:color="auto"/>
                                      </w:divBdr>
                                      <w:divsChild>
                                        <w:div w:id="26299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44506">
                              <w:marLeft w:val="0"/>
                              <w:marRight w:val="0"/>
                              <w:marTop w:val="0"/>
                              <w:marBottom w:val="0"/>
                              <w:divBdr>
                                <w:top w:val="none" w:sz="0" w:space="0" w:color="auto"/>
                                <w:left w:val="none" w:sz="0" w:space="0" w:color="auto"/>
                                <w:bottom w:val="none" w:sz="0" w:space="0" w:color="auto"/>
                                <w:right w:val="none" w:sz="0" w:space="0" w:color="auto"/>
                              </w:divBdr>
                              <w:divsChild>
                                <w:div w:id="432013528">
                                  <w:marLeft w:val="640"/>
                                  <w:marRight w:val="0"/>
                                  <w:marTop w:val="0"/>
                                  <w:marBottom w:val="0"/>
                                  <w:divBdr>
                                    <w:top w:val="none" w:sz="0" w:space="0" w:color="auto"/>
                                    <w:left w:val="none" w:sz="0" w:space="0" w:color="auto"/>
                                    <w:bottom w:val="none" w:sz="0" w:space="0" w:color="auto"/>
                                    <w:right w:val="none" w:sz="0" w:space="0" w:color="auto"/>
                                  </w:divBdr>
                                </w:div>
                                <w:div w:id="517083996">
                                  <w:marLeft w:val="640"/>
                                  <w:marRight w:val="0"/>
                                  <w:marTop w:val="0"/>
                                  <w:marBottom w:val="0"/>
                                  <w:divBdr>
                                    <w:top w:val="none" w:sz="0" w:space="0" w:color="auto"/>
                                    <w:left w:val="none" w:sz="0" w:space="0" w:color="auto"/>
                                    <w:bottom w:val="none" w:sz="0" w:space="0" w:color="auto"/>
                                    <w:right w:val="none" w:sz="0" w:space="0" w:color="auto"/>
                                  </w:divBdr>
                                </w:div>
                                <w:div w:id="519585257">
                                  <w:marLeft w:val="640"/>
                                  <w:marRight w:val="0"/>
                                  <w:marTop w:val="0"/>
                                  <w:marBottom w:val="0"/>
                                  <w:divBdr>
                                    <w:top w:val="none" w:sz="0" w:space="0" w:color="auto"/>
                                    <w:left w:val="none" w:sz="0" w:space="0" w:color="auto"/>
                                    <w:bottom w:val="none" w:sz="0" w:space="0" w:color="auto"/>
                                    <w:right w:val="none" w:sz="0" w:space="0" w:color="auto"/>
                                  </w:divBdr>
                                </w:div>
                                <w:div w:id="1111122931">
                                  <w:marLeft w:val="640"/>
                                  <w:marRight w:val="0"/>
                                  <w:marTop w:val="0"/>
                                  <w:marBottom w:val="0"/>
                                  <w:divBdr>
                                    <w:top w:val="none" w:sz="0" w:space="0" w:color="auto"/>
                                    <w:left w:val="none" w:sz="0" w:space="0" w:color="auto"/>
                                    <w:bottom w:val="none" w:sz="0" w:space="0" w:color="auto"/>
                                    <w:right w:val="none" w:sz="0" w:space="0" w:color="auto"/>
                                  </w:divBdr>
                                </w:div>
                                <w:div w:id="1356420960">
                                  <w:marLeft w:val="640"/>
                                  <w:marRight w:val="0"/>
                                  <w:marTop w:val="0"/>
                                  <w:marBottom w:val="0"/>
                                  <w:divBdr>
                                    <w:top w:val="none" w:sz="0" w:space="0" w:color="auto"/>
                                    <w:left w:val="none" w:sz="0" w:space="0" w:color="auto"/>
                                    <w:bottom w:val="none" w:sz="0" w:space="0" w:color="auto"/>
                                    <w:right w:val="none" w:sz="0" w:space="0" w:color="auto"/>
                                  </w:divBdr>
                                </w:div>
                                <w:div w:id="1501965023">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589237163">
                          <w:marLeft w:val="640"/>
                          <w:marRight w:val="0"/>
                          <w:marTop w:val="0"/>
                          <w:marBottom w:val="0"/>
                          <w:divBdr>
                            <w:top w:val="none" w:sz="0" w:space="0" w:color="auto"/>
                            <w:left w:val="none" w:sz="0" w:space="0" w:color="auto"/>
                            <w:bottom w:val="none" w:sz="0" w:space="0" w:color="auto"/>
                            <w:right w:val="none" w:sz="0" w:space="0" w:color="auto"/>
                          </w:divBdr>
                        </w:div>
                        <w:div w:id="616133856">
                          <w:marLeft w:val="640"/>
                          <w:marRight w:val="0"/>
                          <w:marTop w:val="0"/>
                          <w:marBottom w:val="0"/>
                          <w:divBdr>
                            <w:top w:val="none" w:sz="0" w:space="0" w:color="auto"/>
                            <w:left w:val="none" w:sz="0" w:space="0" w:color="auto"/>
                            <w:bottom w:val="none" w:sz="0" w:space="0" w:color="auto"/>
                            <w:right w:val="none" w:sz="0" w:space="0" w:color="auto"/>
                          </w:divBdr>
                        </w:div>
                        <w:div w:id="1605114831">
                          <w:marLeft w:val="640"/>
                          <w:marRight w:val="0"/>
                          <w:marTop w:val="0"/>
                          <w:marBottom w:val="0"/>
                          <w:divBdr>
                            <w:top w:val="none" w:sz="0" w:space="0" w:color="auto"/>
                            <w:left w:val="none" w:sz="0" w:space="0" w:color="auto"/>
                            <w:bottom w:val="none" w:sz="0" w:space="0" w:color="auto"/>
                            <w:right w:val="none" w:sz="0" w:space="0" w:color="auto"/>
                          </w:divBdr>
                        </w:div>
                        <w:div w:id="1632662272">
                          <w:marLeft w:val="640"/>
                          <w:marRight w:val="0"/>
                          <w:marTop w:val="0"/>
                          <w:marBottom w:val="0"/>
                          <w:divBdr>
                            <w:top w:val="none" w:sz="0" w:space="0" w:color="auto"/>
                            <w:left w:val="none" w:sz="0" w:space="0" w:color="auto"/>
                            <w:bottom w:val="none" w:sz="0" w:space="0" w:color="auto"/>
                            <w:right w:val="none" w:sz="0" w:space="0" w:color="auto"/>
                          </w:divBdr>
                        </w:div>
                        <w:div w:id="1808471098">
                          <w:marLeft w:val="640"/>
                          <w:marRight w:val="0"/>
                          <w:marTop w:val="0"/>
                          <w:marBottom w:val="0"/>
                          <w:divBdr>
                            <w:top w:val="none" w:sz="0" w:space="0" w:color="auto"/>
                            <w:left w:val="none" w:sz="0" w:space="0" w:color="auto"/>
                            <w:bottom w:val="none" w:sz="0" w:space="0" w:color="auto"/>
                            <w:right w:val="none" w:sz="0" w:space="0" w:color="auto"/>
                          </w:divBdr>
                        </w:div>
                        <w:div w:id="1905873804">
                          <w:marLeft w:val="640"/>
                          <w:marRight w:val="0"/>
                          <w:marTop w:val="0"/>
                          <w:marBottom w:val="0"/>
                          <w:divBdr>
                            <w:top w:val="none" w:sz="0" w:space="0" w:color="auto"/>
                            <w:left w:val="none" w:sz="0" w:space="0" w:color="auto"/>
                            <w:bottom w:val="none" w:sz="0" w:space="0" w:color="auto"/>
                            <w:right w:val="none" w:sz="0" w:space="0" w:color="auto"/>
                          </w:divBdr>
                        </w:div>
                      </w:divsChild>
                    </w:div>
                    <w:div w:id="1055588598">
                      <w:marLeft w:val="0"/>
                      <w:marRight w:val="0"/>
                      <w:marTop w:val="0"/>
                      <w:marBottom w:val="0"/>
                      <w:divBdr>
                        <w:top w:val="none" w:sz="0" w:space="0" w:color="auto"/>
                        <w:left w:val="none" w:sz="0" w:space="0" w:color="auto"/>
                        <w:bottom w:val="none" w:sz="0" w:space="0" w:color="auto"/>
                        <w:right w:val="none" w:sz="0" w:space="0" w:color="auto"/>
                      </w:divBdr>
                      <w:divsChild>
                        <w:div w:id="284822244">
                          <w:marLeft w:val="640"/>
                          <w:marRight w:val="0"/>
                          <w:marTop w:val="0"/>
                          <w:marBottom w:val="0"/>
                          <w:divBdr>
                            <w:top w:val="none" w:sz="0" w:space="0" w:color="auto"/>
                            <w:left w:val="none" w:sz="0" w:space="0" w:color="auto"/>
                            <w:bottom w:val="none" w:sz="0" w:space="0" w:color="auto"/>
                            <w:right w:val="none" w:sz="0" w:space="0" w:color="auto"/>
                          </w:divBdr>
                        </w:div>
                        <w:div w:id="347102297">
                          <w:marLeft w:val="640"/>
                          <w:marRight w:val="0"/>
                          <w:marTop w:val="0"/>
                          <w:marBottom w:val="0"/>
                          <w:divBdr>
                            <w:top w:val="none" w:sz="0" w:space="0" w:color="auto"/>
                            <w:left w:val="none" w:sz="0" w:space="0" w:color="auto"/>
                            <w:bottom w:val="none" w:sz="0" w:space="0" w:color="auto"/>
                            <w:right w:val="none" w:sz="0" w:space="0" w:color="auto"/>
                          </w:divBdr>
                        </w:div>
                        <w:div w:id="1323508943">
                          <w:marLeft w:val="640"/>
                          <w:marRight w:val="0"/>
                          <w:marTop w:val="0"/>
                          <w:marBottom w:val="0"/>
                          <w:divBdr>
                            <w:top w:val="none" w:sz="0" w:space="0" w:color="auto"/>
                            <w:left w:val="none" w:sz="0" w:space="0" w:color="auto"/>
                            <w:bottom w:val="none" w:sz="0" w:space="0" w:color="auto"/>
                            <w:right w:val="none" w:sz="0" w:space="0" w:color="auto"/>
                          </w:divBdr>
                        </w:div>
                        <w:div w:id="1566525386">
                          <w:marLeft w:val="640"/>
                          <w:marRight w:val="0"/>
                          <w:marTop w:val="0"/>
                          <w:marBottom w:val="0"/>
                          <w:divBdr>
                            <w:top w:val="none" w:sz="0" w:space="0" w:color="auto"/>
                            <w:left w:val="none" w:sz="0" w:space="0" w:color="auto"/>
                            <w:bottom w:val="none" w:sz="0" w:space="0" w:color="auto"/>
                            <w:right w:val="none" w:sz="0" w:space="0" w:color="auto"/>
                          </w:divBdr>
                        </w:div>
                        <w:div w:id="1595817978">
                          <w:marLeft w:val="640"/>
                          <w:marRight w:val="0"/>
                          <w:marTop w:val="0"/>
                          <w:marBottom w:val="0"/>
                          <w:divBdr>
                            <w:top w:val="none" w:sz="0" w:space="0" w:color="auto"/>
                            <w:left w:val="none" w:sz="0" w:space="0" w:color="auto"/>
                            <w:bottom w:val="none" w:sz="0" w:space="0" w:color="auto"/>
                            <w:right w:val="none" w:sz="0" w:space="0" w:color="auto"/>
                          </w:divBdr>
                        </w:div>
                        <w:div w:id="1952541718">
                          <w:marLeft w:val="640"/>
                          <w:marRight w:val="0"/>
                          <w:marTop w:val="0"/>
                          <w:marBottom w:val="0"/>
                          <w:divBdr>
                            <w:top w:val="none" w:sz="0" w:space="0" w:color="auto"/>
                            <w:left w:val="none" w:sz="0" w:space="0" w:color="auto"/>
                            <w:bottom w:val="none" w:sz="0" w:space="0" w:color="auto"/>
                            <w:right w:val="none" w:sz="0" w:space="0" w:color="auto"/>
                          </w:divBdr>
                        </w:div>
                      </w:divsChild>
                    </w:div>
                    <w:div w:id="1523588298">
                      <w:marLeft w:val="0"/>
                      <w:marRight w:val="0"/>
                      <w:marTop w:val="0"/>
                      <w:marBottom w:val="0"/>
                      <w:divBdr>
                        <w:top w:val="none" w:sz="0" w:space="0" w:color="auto"/>
                        <w:left w:val="none" w:sz="0" w:space="0" w:color="auto"/>
                        <w:bottom w:val="none" w:sz="0" w:space="0" w:color="auto"/>
                        <w:right w:val="none" w:sz="0" w:space="0" w:color="auto"/>
                      </w:divBdr>
                      <w:divsChild>
                        <w:div w:id="1590239130">
                          <w:marLeft w:val="0"/>
                          <w:marRight w:val="0"/>
                          <w:marTop w:val="0"/>
                          <w:marBottom w:val="0"/>
                          <w:divBdr>
                            <w:top w:val="none" w:sz="0" w:space="0" w:color="auto"/>
                            <w:left w:val="none" w:sz="0" w:space="0" w:color="auto"/>
                            <w:bottom w:val="none" w:sz="0" w:space="0" w:color="auto"/>
                            <w:right w:val="none" w:sz="0" w:space="0" w:color="auto"/>
                          </w:divBdr>
                          <w:divsChild>
                            <w:div w:id="861358274">
                              <w:marLeft w:val="0"/>
                              <w:marRight w:val="0"/>
                              <w:marTop w:val="0"/>
                              <w:marBottom w:val="0"/>
                              <w:divBdr>
                                <w:top w:val="none" w:sz="0" w:space="0" w:color="auto"/>
                                <w:left w:val="none" w:sz="0" w:space="0" w:color="auto"/>
                                <w:bottom w:val="none" w:sz="0" w:space="0" w:color="auto"/>
                                <w:right w:val="none" w:sz="0" w:space="0" w:color="auto"/>
                              </w:divBdr>
                              <w:divsChild>
                                <w:div w:id="74437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339941">
                      <w:marLeft w:val="0"/>
                      <w:marRight w:val="0"/>
                      <w:marTop w:val="0"/>
                      <w:marBottom w:val="0"/>
                      <w:divBdr>
                        <w:top w:val="none" w:sz="0" w:space="0" w:color="auto"/>
                        <w:left w:val="none" w:sz="0" w:space="0" w:color="auto"/>
                        <w:bottom w:val="none" w:sz="0" w:space="0" w:color="auto"/>
                        <w:right w:val="none" w:sz="0" w:space="0" w:color="auto"/>
                      </w:divBdr>
                      <w:divsChild>
                        <w:div w:id="276838204">
                          <w:marLeft w:val="640"/>
                          <w:marRight w:val="0"/>
                          <w:marTop w:val="0"/>
                          <w:marBottom w:val="0"/>
                          <w:divBdr>
                            <w:top w:val="none" w:sz="0" w:space="0" w:color="auto"/>
                            <w:left w:val="none" w:sz="0" w:space="0" w:color="auto"/>
                            <w:bottom w:val="none" w:sz="0" w:space="0" w:color="auto"/>
                            <w:right w:val="none" w:sz="0" w:space="0" w:color="auto"/>
                          </w:divBdr>
                        </w:div>
                        <w:div w:id="711926910">
                          <w:marLeft w:val="640"/>
                          <w:marRight w:val="0"/>
                          <w:marTop w:val="0"/>
                          <w:marBottom w:val="0"/>
                          <w:divBdr>
                            <w:top w:val="none" w:sz="0" w:space="0" w:color="auto"/>
                            <w:left w:val="none" w:sz="0" w:space="0" w:color="auto"/>
                            <w:bottom w:val="none" w:sz="0" w:space="0" w:color="auto"/>
                            <w:right w:val="none" w:sz="0" w:space="0" w:color="auto"/>
                          </w:divBdr>
                        </w:div>
                        <w:div w:id="849100530">
                          <w:marLeft w:val="640"/>
                          <w:marRight w:val="0"/>
                          <w:marTop w:val="0"/>
                          <w:marBottom w:val="0"/>
                          <w:divBdr>
                            <w:top w:val="none" w:sz="0" w:space="0" w:color="auto"/>
                            <w:left w:val="none" w:sz="0" w:space="0" w:color="auto"/>
                            <w:bottom w:val="none" w:sz="0" w:space="0" w:color="auto"/>
                            <w:right w:val="none" w:sz="0" w:space="0" w:color="auto"/>
                          </w:divBdr>
                        </w:div>
                        <w:div w:id="1124814278">
                          <w:marLeft w:val="640"/>
                          <w:marRight w:val="0"/>
                          <w:marTop w:val="0"/>
                          <w:marBottom w:val="0"/>
                          <w:divBdr>
                            <w:top w:val="none" w:sz="0" w:space="0" w:color="auto"/>
                            <w:left w:val="none" w:sz="0" w:space="0" w:color="auto"/>
                            <w:bottom w:val="none" w:sz="0" w:space="0" w:color="auto"/>
                            <w:right w:val="none" w:sz="0" w:space="0" w:color="auto"/>
                          </w:divBdr>
                        </w:div>
                        <w:div w:id="210306453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 w:id="552665323">
                  <w:marLeft w:val="640"/>
                  <w:marRight w:val="0"/>
                  <w:marTop w:val="0"/>
                  <w:marBottom w:val="0"/>
                  <w:divBdr>
                    <w:top w:val="none" w:sz="0" w:space="0" w:color="auto"/>
                    <w:left w:val="none" w:sz="0" w:space="0" w:color="auto"/>
                    <w:bottom w:val="none" w:sz="0" w:space="0" w:color="auto"/>
                    <w:right w:val="none" w:sz="0" w:space="0" w:color="auto"/>
                  </w:divBdr>
                </w:div>
              </w:divsChild>
            </w:div>
            <w:div w:id="1106117462">
              <w:marLeft w:val="0"/>
              <w:marRight w:val="0"/>
              <w:marTop w:val="0"/>
              <w:marBottom w:val="0"/>
              <w:divBdr>
                <w:top w:val="none" w:sz="0" w:space="0" w:color="auto"/>
                <w:left w:val="none" w:sz="0" w:space="0" w:color="auto"/>
                <w:bottom w:val="none" w:sz="0" w:space="0" w:color="auto"/>
                <w:right w:val="none" w:sz="0" w:space="0" w:color="auto"/>
              </w:divBdr>
              <w:divsChild>
                <w:div w:id="637029191">
                  <w:marLeft w:val="640"/>
                  <w:marRight w:val="0"/>
                  <w:marTop w:val="0"/>
                  <w:marBottom w:val="0"/>
                  <w:divBdr>
                    <w:top w:val="none" w:sz="0" w:space="0" w:color="auto"/>
                    <w:left w:val="none" w:sz="0" w:space="0" w:color="auto"/>
                    <w:bottom w:val="none" w:sz="0" w:space="0" w:color="auto"/>
                    <w:right w:val="none" w:sz="0" w:space="0" w:color="auto"/>
                  </w:divBdr>
                </w:div>
                <w:div w:id="751120077">
                  <w:marLeft w:val="640"/>
                  <w:marRight w:val="0"/>
                  <w:marTop w:val="0"/>
                  <w:marBottom w:val="0"/>
                  <w:divBdr>
                    <w:top w:val="none" w:sz="0" w:space="0" w:color="auto"/>
                    <w:left w:val="none" w:sz="0" w:space="0" w:color="auto"/>
                    <w:bottom w:val="none" w:sz="0" w:space="0" w:color="auto"/>
                    <w:right w:val="none" w:sz="0" w:space="0" w:color="auto"/>
                  </w:divBdr>
                </w:div>
                <w:div w:id="1329287833">
                  <w:marLeft w:val="640"/>
                  <w:marRight w:val="0"/>
                  <w:marTop w:val="0"/>
                  <w:marBottom w:val="0"/>
                  <w:divBdr>
                    <w:top w:val="none" w:sz="0" w:space="0" w:color="auto"/>
                    <w:left w:val="none" w:sz="0" w:space="0" w:color="auto"/>
                    <w:bottom w:val="none" w:sz="0" w:space="0" w:color="auto"/>
                    <w:right w:val="none" w:sz="0" w:space="0" w:color="auto"/>
                  </w:divBdr>
                </w:div>
                <w:div w:id="1618751224">
                  <w:marLeft w:val="640"/>
                  <w:marRight w:val="0"/>
                  <w:marTop w:val="0"/>
                  <w:marBottom w:val="0"/>
                  <w:divBdr>
                    <w:top w:val="none" w:sz="0" w:space="0" w:color="auto"/>
                    <w:left w:val="none" w:sz="0" w:space="0" w:color="auto"/>
                    <w:bottom w:val="none" w:sz="0" w:space="0" w:color="auto"/>
                    <w:right w:val="none" w:sz="0" w:space="0" w:color="auto"/>
                  </w:divBdr>
                </w:div>
                <w:div w:id="1826699974">
                  <w:marLeft w:val="640"/>
                  <w:marRight w:val="0"/>
                  <w:marTop w:val="0"/>
                  <w:marBottom w:val="0"/>
                  <w:divBdr>
                    <w:top w:val="none" w:sz="0" w:space="0" w:color="auto"/>
                    <w:left w:val="none" w:sz="0" w:space="0" w:color="auto"/>
                    <w:bottom w:val="none" w:sz="0" w:space="0" w:color="auto"/>
                    <w:right w:val="none" w:sz="0" w:space="0" w:color="auto"/>
                  </w:divBdr>
                </w:div>
              </w:divsChild>
            </w:div>
            <w:div w:id="1161971393">
              <w:marLeft w:val="0"/>
              <w:marRight w:val="0"/>
              <w:marTop w:val="0"/>
              <w:marBottom w:val="0"/>
              <w:divBdr>
                <w:top w:val="none" w:sz="0" w:space="0" w:color="auto"/>
                <w:left w:val="none" w:sz="0" w:space="0" w:color="auto"/>
                <w:bottom w:val="none" w:sz="0" w:space="0" w:color="auto"/>
                <w:right w:val="none" w:sz="0" w:space="0" w:color="auto"/>
              </w:divBdr>
              <w:divsChild>
                <w:div w:id="447239022">
                  <w:marLeft w:val="640"/>
                  <w:marRight w:val="0"/>
                  <w:marTop w:val="0"/>
                  <w:marBottom w:val="0"/>
                  <w:divBdr>
                    <w:top w:val="none" w:sz="0" w:space="0" w:color="auto"/>
                    <w:left w:val="none" w:sz="0" w:space="0" w:color="auto"/>
                    <w:bottom w:val="none" w:sz="0" w:space="0" w:color="auto"/>
                    <w:right w:val="none" w:sz="0" w:space="0" w:color="auto"/>
                  </w:divBdr>
                </w:div>
                <w:div w:id="1176074083">
                  <w:marLeft w:val="640"/>
                  <w:marRight w:val="0"/>
                  <w:marTop w:val="0"/>
                  <w:marBottom w:val="0"/>
                  <w:divBdr>
                    <w:top w:val="none" w:sz="0" w:space="0" w:color="auto"/>
                    <w:left w:val="none" w:sz="0" w:space="0" w:color="auto"/>
                    <w:bottom w:val="none" w:sz="0" w:space="0" w:color="auto"/>
                    <w:right w:val="none" w:sz="0" w:space="0" w:color="auto"/>
                  </w:divBdr>
                </w:div>
                <w:div w:id="1310211171">
                  <w:marLeft w:val="640"/>
                  <w:marRight w:val="0"/>
                  <w:marTop w:val="0"/>
                  <w:marBottom w:val="0"/>
                  <w:divBdr>
                    <w:top w:val="none" w:sz="0" w:space="0" w:color="auto"/>
                    <w:left w:val="none" w:sz="0" w:space="0" w:color="auto"/>
                    <w:bottom w:val="none" w:sz="0" w:space="0" w:color="auto"/>
                    <w:right w:val="none" w:sz="0" w:space="0" w:color="auto"/>
                  </w:divBdr>
                </w:div>
                <w:div w:id="1536965246">
                  <w:marLeft w:val="640"/>
                  <w:marRight w:val="0"/>
                  <w:marTop w:val="0"/>
                  <w:marBottom w:val="0"/>
                  <w:divBdr>
                    <w:top w:val="none" w:sz="0" w:space="0" w:color="auto"/>
                    <w:left w:val="none" w:sz="0" w:space="0" w:color="auto"/>
                    <w:bottom w:val="none" w:sz="0" w:space="0" w:color="auto"/>
                    <w:right w:val="none" w:sz="0" w:space="0" w:color="auto"/>
                  </w:divBdr>
                </w:div>
                <w:div w:id="1863856994">
                  <w:marLeft w:val="640"/>
                  <w:marRight w:val="0"/>
                  <w:marTop w:val="0"/>
                  <w:marBottom w:val="0"/>
                  <w:divBdr>
                    <w:top w:val="none" w:sz="0" w:space="0" w:color="auto"/>
                    <w:left w:val="none" w:sz="0" w:space="0" w:color="auto"/>
                    <w:bottom w:val="none" w:sz="0" w:space="0" w:color="auto"/>
                    <w:right w:val="none" w:sz="0" w:space="0" w:color="auto"/>
                  </w:divBdr>
                </w:div>
              </w:divsChild>
            </w:div>
            <w:div w:id="1222443513">
              <w:marLeft w:val="0"/>
              <w:marRight w:val="0"/>
              <w:marTop w:val="0"/>
              <w:marBottom w:val="0"/>
              <w:divBdr>
                <w:top w:val="none" w:sz="0" w:space="0" w:color="auto"/>
                <w:left w:val="none" w:sz="0" w:space="0" w:color="auto"/>
                <w:bottom w:val="none" w:sz="0" w:space="0" w:color="auto"/>
                <w:right w:val="none" w:sz="0" w:space="0" w:color="auto"/>
              </w:divBdr>
              <w:divsChild>
                <w:div w:id="179708826">
                  <w:marLeft w:val="640"/>
                  <w:marRight w:val="0"/>
                  <w:marTop w:val="0"/>
                  <w:marBottom w:val="0"/>
                  <w:divBdr>
                    <w:top w:val="none" w:sz="0" w:space="0" w:color="auto"/>
                    <w:left w:val="none" w:sz="0" w:space="0" w:color="auto"/>
                    <w:bottom w:val="none" w:sz="0" w:space="0" w:color="auto"/>
                    <w:right w:val="none" w:sz="0" w:space="0" w:color="auto"/>
                  </w:divBdr>
                </w:div>
                <w:div w:id="1782652717">
                  <w:marLeft w:val="640"/>
                  <w:marRight w:val="0"/>
                  <w:marTop w:val="0"/>
                  <w:marBottom w:val="0"/>
                  <w:divBdr>
                    <w:top w:val="none" w:sz="0" w:space="0" w:color="auto"/>
                    <w:left w:val="none" w:sz="0" w:space="0" w:color="auto"/>
                    <w:bottom w:val="none" w:sz="0" w:space="0" w:color="auto"/>
                    <w:right w:val="none" w:sz="0" w:space="0" w:color="auto"/>
                  </w:divBdr>
                </w:div>
              </w:divsChild>
            </w:div>
            <w:div w:id="1686517998">
              <w:marLeft w:val="0"/>
              <w:marRight w:val="0"/>
              <w:marTop w:val="0"/>
              <w:marBottom w:val="0"/>
              <w:divBdr>
                <w:top w:val="none" w:sz="0" w:space="0" w:color="auto"/>
                <w:left w:val="none" w:sz="0" w:space="0" w:color="auto"/>
                <w:bottom w:val="none" w:sz="0" w:space="0" w:color="auto"/>
                <w:right w:val="none" w:sz="0" w:space="0" w:color="auto"/>
              </w:divBdr>
              <w:divsChild>
                <w:div w:id="61292742">
                  <w:marLeft w:val="640"/>
                  <w:marRight w:val="0"/>
                  <w:marTop w:val="0"/>
                  <w:marBottom w:val="0"/>
                  <w:divBdr>
                    <w:top w:val="none" w:sz="0" w:space="0" w:color="auto"/>
                    <w:left w:val="none" w:sz="0" w:space="0" w:color="auto"/>
                    <w:bottom w:val="none" w:sz="0" w:space="0" w:color="auto"/>
                    <w:right w:val="none" w:sz="0" w:space="0" w:color="auto"/>
                  </w:divBdr>
                </w:div>
                <w:div w:id="526335317">
                  <w:marLeft w:val="640"/>
                  <w:marRight w:val="0"/>
                  <w:marTop w:val="0"/>
                  <w:marBottom w:val="0"/>
                  <w:divBdr>
                    <w:top w:val="none" w:sz="0" w:space="0" w:color="auto"/>
                    <w:left w:val="none" w:sz="0" w:space="0" w:color="auto"/>
                    <w:bottom w:val="none" w:sz="0" w:space="0" w:color="auto"/>
                    <w:right w:val="none" w:sz="0" w:space="0" w:color="auto"/>
                  </w:divBdr>
                </w:div>
                <w:div w:id="644553433">
                  <w:marLeft w:val="640"/>
                  <w:marRight w:val="0"/>
                  <w:marTop w:val="0"/>
                  <w:marBottom w:val="0"/>
                  <w:divBdr>
                    <w:top w:val="none" w:sz="0" w:space="0" w:color="auto"/>
                    <w:left w:val="none" w:sz="0" w:space="0" w:color="auto"/>
                    <w:bottom w:val="none" w:sz="0" w:space="0" w:color="auto"/>
                    <w:right w:val="none" w:sz="0" w:space="0" w:color="auto"/>
                  </w:divBdr>
                </w:div>
                <w:div w:id="725563543">
                  <w:marLeft w:val="640"/>
                  <w:marRight w:val="0"/>
                  <w:marTop w:val="0"/>
                  <w:marBottom w:val="0"/>
                  <w:divBdr>
                    <w:top w:val="none" w:sz="0" w:space="0" w:color="auto"/>
                    <w:left w:val="none" w:sz="0" w:space="0" w:color="auto"/>
                    <w:bottom w:val="none" w:sz="0" w:space="0" w:color="auto"/>
                    <w:right w:val="none" w:sz="0" w:space="0" w:color="auto"/>
                  </w:divBdr>
                </w:div>
                <w:div w:id="1806661539">
                  <w:marLeft w:val="640"/>
                  <w:marRight w:val="0"/>
                  <w:marTop w:val="0"/>
                  <w:marBottom w:val="0"/>
                  <w:divBdr>
                    <w:top w:val="none" w:sz="0" w:space="0" w:color="auto"/>
                    <w:left w:val="none" w:sz="0" w:space="0" w:color="auto"/>
                    <w:bottom w:val="none" w:sz="0" w:space="0" w:color="auto"/>
                    <w:right w:val="none" w:sz="0" w:space="0" w:color="auto"/>
                  </w:divBdr>
                </w:div>
              </w:divsChild>
            </w:div>
            <w:div w:id="1927418308">
              <w:marLeft w:val="0"/>
              <w:marRight w:val="0"/>
              <w:marTop w:val="0"/>
              <w:marBottom w:val="0"/>
              <w:divBdr>
                <w:top w:val="none" w:sz="0" w:space="0" w:color="auto"/>
                <w:left w:val="none" w:sz="0" w:space="0" w:color="auto"/>
                <w:bottom w:val="none" w:sz="0" w:space="0" w:color="auto"/>
                <w:right w:val="none" w:sz="0" w:space="0" w:color="auto"/>
              </w:divBdr>
              <w:divsChild>
                <w:div w:id="57094320">
                  <w:marLeft w:val="640"/>
                  <w:marRight w:val="0"/>
                  <w:marTop w:val="0"/>
                  <w:marBottom w:val="0"/>
                  <w:divBdr>
                    <w:top w:val="none" w:sz="0" w:space="0" w:color="auto"/>
                    <w:left w:val="none" w:sz="0" w:space="0" w:color="auto"/>
                    <w:bottom w:val="none" w:sz="0" w:space="0" w:color="auto"/>
                    <w:right w:val="none" w:sz="0" w:space="0" w:color="auto"/>
                  </w:divBdr>
                </w:div>
                <w:div w:id="648092380">
                  <w:marLeft w:val="640"/>
                  <w:marRight w:val="0"/>
                  <w:marTop w:val="0"/>
                  <w:marBottom w:val="0"/>
                  <w:divBdr>
                    <w:top w:val="none" w:sz="0" w:space="0" w:color="auto"/>
                    <w:left w:val="none" w:sz="0" w:space="0" w:color="auto"/>
                    <w:bottom w:val="none" w:sz="0" w:space="0" w:color="auto"/>
                    <w:right w:val="none" w:sz="0" w:space="0" w:color="auto"/>
                  </w:divBdr>
                </w:div>
                <w:div w:id="987394656">
                  <w:marLeft w:val="640"/>
                  <w:marRight w:val="0"/>
                  <w:marTop w:val="0"/>
                  <w:marBottom w:val="0"/>
                  <w:divBdr>
                    <w:top w:val="none" w:sz="0" w:space="0" w:color="auto"/>
                    <w:left w:val="none" w:sz="0" w:space="0" w:color="auto"/>
                    <w:bottom w:val="none" w:sz="0" w:space="0" w:color="auto"/>
                    <w:right w:val="none" w:sz="0" w:space="0" w:color="auto"/>
                  </w:divBdr>
                </w:div>
                <w:div w:id="1153109672">
                  <w:marLeft w:val="640"/>
                  <w:marRight w:val="0"/>
                  <w:marTop w:val="0"/>
                  <w:marBottom w:val="0"/>
                  <w:divBdr>
                    <w:top w:val="none" w:sz="0" w:space="0" w:color="auto"/>
                    <w:left w:val="none" w:sz="0" w:space="0" w:color="auto"/>
                    <w:bottom w:val="none" w:sz="0" w:space="0" w:color="auto"/>
                    <w:right w:val="none" w:sz="0" w:space="0" w:color="auto"/>
                  </w:divBdr>
                </w:div>
                <w:div w:id="1632859469">
                  <w:marLeft w:val="640"/>
                  <w:marRight w:val="0"/>
                  <w:marTop w:val="0"/>
                  <w:marBottom w:val="0"/>
                  <w:divBdr>
                    <w:top w:val="none" w:sz="0" w:space="0" w:color="auto"/>
                    <w:left w:val="none" w:sz="0" w:space="0" w:color="auto"/>
                    <w:bottom w:val="none" w:sz="0" w:space="0" w:color="auto"/>
                    <w:right w:val="none" w:sz="0" w:space="0" w:color="auto"/>
                  </w:divBdr>
                </w:div>
                <w:div w:id="1751191590">
                  <w:marLeft w:val="640"/>
                  <w:marRight w:val="0"/>
                  <w:marTop w:val="0"/>
                  <w:marBottom w:val="0"/>
                  <w:divBdr>
                    <w:top w:val="none" w:sz="0" w:space="0" w:color="auto"/>
                    <w:left w:val="none" w:sz="0" w:space="0" w:color="auto"/>
                    <w:bottom w:val="none" w:sz="0" w:space="0" w:color="auto"/>
                    <w:right w:val="none" w:sz="0" w:space="0" w:color="auto"/>
                  </w:divBdr>
                </w:div>
              </w:divsChild>
            </w:div>
            <w:div w:id="1965503500">
              <w:marLeft w:val="0"/>
              <w:marRight w:val="0"/>
              <w:marTop w:val="0"/>
              <w:marBottom w:val="0"/>
              <w:divBdr>
                <w:top w:val="none" w:sz="0" w:space="0" w:color="auto"/>
                <w:left w:val="none" w:sz="0" w:space="0" w:color="auto"/>
                <w:bottom w:val="none" w:sz="0" w:space="0" w:color="auto"/>
                <w:right w:val="none" w:sz="0" w:space="0" w:color="auto"/>
              </w:divBdr>
              <w:divsChild>
                <w:div w:id="68113651">
                  <w:marLeft w:val="640"/>
                  <w:marRight w:val="0"/>
                  <w:marTop w:val="0"/>
                  <w:marBottom w:val="0"/>
                  <w:divBdr>
                    <w:top w:val="none" w:sz="0" w:space="0" w:color="auto"/>
                    <w:left w:val="none" w:sz="0" w:space="0" w:color="auto"/>
                    <w:bottom w:val="none" w:sz="0" w:space="0" w:color="auto"/>
                    <w:right w:val="none" w:sz="0" w:space="0" w:color="auto"/>
                  </w:divBdr>
                </w:div>
                <w:div w:id="330105589">
                  <w:marLeft w:val="640"/>
                  <w:marRight w:val="0"/>
                  <w:marTop w:val="0"/>
                  <w:marBottom w:val="0"/>
                  <w:divBdr>
                    <w:top w:val="none" w:sz="0" w:space="0" w:color="auto"/>
                    <w:left w:val="none" w:sz="0" w:space="0" w:color="auto"/>
                    <w:bottom w:val="none" w:sz="0" w:space="0" w:color="auto"/>
                    <w:right w:val="none" w:sz="0" w:space="0" w:color="auto"/>
                  </w:divBdr>
                </w:div>
                <w:div w:id="808592399">
                  <w:marLeft w:val="640"/>
                  <w:marRight w:val="0"/>
                  <w:marTop w:val="0"/>
                  <w:marBottom w:val="0"/>
                  <w:divBdr>
                    <w:top w:val="none" w:sz="0" w:space="0" w:color="auto"/>
                    <w:left w:val="none" w:sz="0" w:space="0" w:color="auto"/>
                    <w:bottom w:val="none" w:sz="0" w:space="0" w:color="auto"/>
                    <w:right w:val="none" w:sz="0" w:space="0" w:color="auto"/>
                  </w:divBdr>
                </w:div>
                <w:div w:id="1376344654">
                  <w:marLeft w:val="640"/>
                  <w:marRight w:val="0"/>
                  <w:marTop w:val="0"/>
                  <w:marBottom w:val="0"/>
                  <w:divBdr>
                    <w:top w:val="none" w:sz="0" w:space="0" w:color="auto"/>
                    <w:left w:val="none" w:sz="0" w:space="0" w:color="auto"/>
                    <w:bottom w:val="none" w:sz="0" w:space="0" w:color="auto"/>
                    <w:right w:val="none" w:sz="0" w:space="0" w:color="auto"/>
                  </w:divBdr>
                </w:div>
              </w:divsChild>
            </w:div>
            <w:div w:id="1995525836">
              <w:marLeft w:val="0"/>
              <w:marRight w:val="0"/>
              <w:marTop w:val="0"/>
              <w:marBottom w:val="0"/>
              <w:divBdr>
                <w:top w:val="none" w:sz="0" w:space="0" w:color="auto"/>
                <w:left w:val="none" w:sz="0" w:space="0" w:color="auto"/>
                <w:bottom w:val="none" w:sz="0" w:space="0" w:color="auto"/>
                <w:right w:val="none" w:sz="0" w:space="0" w:color="auto"/>
              </w:divBdr>
              <w:divsChild>
                <w:div w:id="172108671">
                  <w:marLeft w:val="640"/>
                  <w:marRight w:val="0"/>
                  <w:marTop w:val="0"/>
                  <w:marBottom w:val="0"/>
                  <w:divBdr>
                    <w:top w:val="none" w:sz="0" w:space="0" w:color="auto"/>
                    <w:left w:val="none" w:sz="0" w:space="0" w:color="auto"/>
                    <w:bottom w:val="none" w:sz="0" w:space="0" w:color="auto"/>
                    <w:right w:val="none" w:sz="0" w:space="0" w:color="auto"/>
                  </w:divBdr>
                  <w:divsChild>
                    <w:div w:id="657156438">
                      <w:marLeft w:val="0"/>
                      <w:marRight w:val="0"/>
                      <w:marTop w:val="0"/>
                      <w:marBottom w:val="0"/>
                      <w:divBdr>
                        <w:top w:val="none" w:sz="0" w:space="0" w:color="auto"/>
                        <w:left w:val="none" w:sz="0" w:space="0" w:color="auto"/>
                        <w:bottom w:val="none" w:sz="0" w:space="0" w:color="auto"/>
                        <w:right w:val="none" w:sz="0" w:space="0" w:color="auto"/>
                      </w:divBdr>
                      <w:divsChild>
                        <w:div w:id="1024743998">
                          <w:marLeft w:val="0"/>
                          <w:marRight w:val="0"/>
                          <w:marTop w:val="0"/>
                          <w:marBottom w:val="0"/>
                          <w:divBdr>
                            <w:top w:val="none" w:sz="0" w:space="0" w:color="auto"/>
                            <w:left w:val="none" w:sz="0" w:space="0" w:color="auto"/>
                            <w:bottom w:val="none" w:sz="0" w:space="0" w:color="auto"/>
                            <w:right w:val="none" w:sz="0" w:space="0" w:color="auto"/>
                          </w:divBdr>
                          <w:divsChild>
                            <w:div w:id="620309398">
                              <w:marLeft w:val="0"/>
                              <w:marRight w:val="0"/>
                              <w:marTop w:val="0"/>
                              <w:marBottom w:val="0"/>
                              <w:divBdr>
                                <w:top w:val="none" w:sz="0" w:space="0" w:color="auto"/>
                                <w:left w:val="none" w:sz="0" w:space="0" w:color="auto"/>
                                <w:bottom w:val="none" w:sz="0" w:space="0" w:color="auto"/>
                                <w:right w:val="none" w:sz="0" w:space="0" w:color="auto"/>
                              </w:divBdr>
                              <w:divsChild>
                                <w:div w:id="79714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8549246">
                  <w:marLeft w:val="640"/>
                  <w:marRight w:val="0"/>
                  <w:marTop w:val="0"/>
                  <w:marBottom w:val="0"/>
                  <w:divBdr>
                    <w:top w:val="none" w:sz="0" w:space="0" w:color="auto"/>
                    <w:left w:val="none" w:sz="0" w:space="0" w:color="auto"/>
                    <w:bottom w:val="none" w:sz="0" w:space="0" w:color="auto"/>
                    <w:right w:val="none" w:sz="0" w:space="0" w:color="auto"/>
                  </w:divBdr>
                </w:div>
                <w:div w:id="1803647160">
                  <w:marLeft w:val="640"/>
                  <w:marRight w:val="0"/>
                  <w:marTop w:val="0"/>
                  <w:marBottom w:val="0"/>
                  <w:divBdr>
                    <w:top w:val="none" w:sz="0" w:space="0" w:color="auto"/>
                    <w:left w:val="none" w:sz="0" w:space="0" w:color="auto"/>
                    <w:bottom w:val="none" w:sz="0" w:space="0" w:color="auto"/>
                    <w:right w:val="none" w:sz="0" w:space="0" w:color="auto"/>
                  </w:divBdr>
                </w:div>
                <w:div w:id="1960526427">
                  <w:marLeft w:val="640"/>
                  <w:marRight w:val="0"/>
                  <w:marTop w:val="0"/>
                  <w:marBottom w:val="0"/>
                  <w:divBdr>
                    <w:top w:val="none" w:sz="0" w:space="0" w:color="auto"/>
                    <w:left w:val="none" w:sz="0" w:space="0" w:color="auto"/>
                    <w:bottom w:val="none" w:sz="0" w:space="0" w:color="auto"/>
                    <w:right w:val="none" w:sz="0" w:space="0" w:color="auto"/>
                  </w:divBdr>
                </w:div>
                <w:div w:id="2047023687">
                  <w:marLeft w:val="640"/>
                  <w:marRight w:val="0"/>
                  <w:marTop w:val="0"/>
                  <w:marBottom w:val="0"/>
                  <w:divBdr>
                    <w:top w:val="none" w:sz="0" w:space="0" w:color="auto"/>
                    <w:left w:val="none" w:sz="0" w:space="0" w:color="auto"/>
                    <w:bottom w:val="none" w:sz="0" w:space="0" w:color="auto"/>
                    <w:right w:val="none" w:sz="0" w:space="0" w:color="auto"/>
                  </w:divBdr>
                </w:div>
              </w:divsChild>
            </w:div>
            <w:div w:id="2059820062">
              <w:marLeft w:val="0"/>
              <w:marRight w:val="0"/>
              <w:marTop w:val="0"/>
              <w:marBottom w:val="0"/>
              <w:divBdr>
                <w:top w:val="none" w:sz="0" w:space="0" w:color="auto"/>
                <w:left w:val="none" w:sz="0" w:space="0" w:color="auto"/>
                <w:bottom w:val="none" w:sz="0" w:space="0" w:color="auto"/>
                <w:right w:val="none" w:sz="0" w:space="0" w:color="auto"/>
              </w:divBdr>
              <w:divsChild>
                <w:div w:id="1070081121">
                  <w:marLeft w:val="640"/>
                  <w:marRight w:val="0"/>
                  <w:marTop w:val="0"/>
                  <w:marBottom w:val="0"/>
                  <w:divBdr>
                    <w:top w:val="none" w:sz="0" w:space="0" w:color="auto"/>
                    <w:left w:val="none" w:sz="0" w:space="0" w:color="auto"/>
                    <w:bottom w:val="none" w:sz="0" w:space="0" w:color="auto"/>
                    <w:right w:val="none" w:sz="0" w:space="0" w:color="auto"/>
                  </w:divBdr>
                </w:div>
                <w:div w:id="1155026294">
                  <w:marLeft w:val="640"/>
                  <w:marRight w:val="0"/>
                  <w:marTop w:val="0"/>
                  <w:marBottom w:val="0"/>
                  <w:divBdr>
                    <w:top w:val="none" w:sz="0" w:space="0" w:color="auto"/>
                    <w:left w:val="none" w:sz="0" w:space="0" w:color="auto"/>
                    <w:bottom w:val="none" w:sz="0" w:space="0" w:color="auto"/>
                    <w:right w:val="none" w:sz="0" w:space="0" w:color="auto"/>
                  </w:divBdr>
                </w:div>
                <w:div w:id="1610814843">
                  <w:marLeft w:val="640"/>
                  <w:marRight w:val="0"/>
                  <w:marTop w:val="0"/>
                  <w:marBottom w:val="0"/>
                  <w:divBdr>
                    <w:top w:val="none" w:sz="0" w:space="0" w:color="auto"/>
                    <w:left w:val="none" w:sz="0" w:space="0" w:color="auto"/>
                    <w:bottom w:val="none" w:sz="0" w:space="0" w:color="auto"/>
                    <w:right w:val="none" w:sz="0" w:space="0" w:color="auto"/>
                  </w:divBdr>
                </w:div>
                <w:div w:id="1881282812">
                  <w:marLeft w:val="640"/>
                  <w:marRight w:val="0"/>
                  <w:marTop w:val="0"/>
                  <w:marBottom w:val="0"/>
                  <w:divBdr>
                    <w:top w:val="none" w:sz="0" w:space="0" w:color="auto"/>
                    <w:left w:val="none" w:sz="0" w:space="0" w:color="auto"/>
                    <w:bottom w:val="none" w:sz="0" w:space="0" w:color="auto"/>
                    <w:right w:val="none" w:sz="0" w:space="0" w:color="auto"/>
                  </w:divBdr>
                </w:div>
                <w:div w:id="2123454114">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032069">
      <w:bodyDiv w:val="1"/>
      <w:marLeft w:val="0"/>
      <w:marRight w:val="0"/>
      <w:marTop w:val="0"/>
      <w:marBottom w:val="0"/>
      <w:divBdr>
        <w:top w:val="none" w:sz="0" w:space="0" w:color="auto"/>
        <w:left w:val="none" w:sz="0" w:space="0" w:color="auto"/>
        <w:bottom w:val="none" w:sz="0" w:space="0" w:color="auto"/>
        <w:right w:val="none" w:sz="0" w:space="0" w:color="auto"/>
      </w:divBdr>
    </w:div>
    <w:div w:id="829759515">
      <w:bodyDiv w:val="1"/>
      <w:marLeft w:val="0"/>
      <w:marRight w:val="0"/>
      <w:marTop w:val="0"/>
      <w:marBottom w:val="0"/>
      <w:divBdr>
        <w:top w:val="none" w:sz="0" w:space="0" w:color="auto"/>
        <w:left w:val="none" w:sz="0" w:space="0" w:color="auto"/>
        <w:bottom w:val="none" w:sz="0" w:space="0" w:color="auto"/>
        <w:right w:val="none" w:sz="0" w:space="0" w:color="auto"/>
      </w:divBdr>
    </w:div>
    <w:div w:id="863446947">
      <w:bodyDiv w:val="1"/>
      <w:marLeft w:val="0"/>
      <w:marRight w:val="0"/>
      <w:marTop w:val="0"/>
      <w:marBottom w:val="0"/>
      <w:divBdr>
        <w:top w:val="none" w:sz="0" w:space="0" w:color="auto"/>
        <w:left w:val="none" w:sz="0" w:space="0" w:color="auto"/>
        <w:bottom w:val="none" w:sz="0" w:space="0" w:color="auto"/>
        <w:right w:val="none" w:sz="0" w:space="0" w:color="auto"/>
      </w:divBdr>
    </w:div>
    <w:div w:id="1068502733">
      <w:bodyDiv w:val="1"/>
      <w:marLeft w:val="0"/>
      <w:marRight w:val="0"/>
      <w:marTop w:val="0"/>
      <w:marBottom w:val="0"/>
      <w:divBdr>
        <w:top w:val="none" w:sz="0" w:space="0" w:color="auto"/>
        <w:left w:val="none" w:sz="0" w:space="0" w:color="auto"/>
        <w:bottom w:val="none" w:sz="0" w:space="0" w:color="auto"/>
        <w:right w:val="none" w:sz="0" w:space="0" w:color="auto"/>
      </w:divBdr>
      <w:divsChild>
        <w:div w:id="404036078">
          <w:marLeft w:val="0"/>
          <w:marRight w:val="0"/>
          <w:marTop w:val="0"/>
          <w:marBottom w:val="0"/>
          <w:divBdr>
            <w:top w:val="none" w:sz="0" w:space="0" w:color="auto"/>
            <w:left w:val="none" w:sz="0" w:space="0" w:color="auto"/>
            <w:bottom w:val="none" w:sz="0" w:space="0" w:color="auto"/>
            <w:right w:val="none" w:sz="0" w:space="0" w:color="auto"/>
          </w:divBdr>
          <w:divsChild>
            <w:div w:id="144842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32184">
      <w:bodyDiv w:val="1"/>
      <w:marLeft w:val="0"/>
      <w:marRight w:val="0"/>
      <w:marTop w:val="0"/>
      <w:marBottom w:val="0"/>
      <w:divBdr>
        <w:top w:val="none" w:sz="0" w:space="0" w:color="auto"/>
        <w:left w:val="none" w:sz="0" w:space="0" w:color="auto"/>
        <w:bottom w:val="none" w:sz="0" w:space="0" w:color="auto"/>
        <w:right w:val="none" w:sz="0" w:space="0" w:color="auto"/>
      </w:divBdr>
    </w:div>
    <w:div w:id="1158882389">
      <w:bodyDiv w:val="1"/>
      <w:marLeft w:val="0"/>
      <w:marRight w:val="0"/>
      <w:marTop w:val="0"/>
      <w:marBottom w:val="0"/>
      <w:divBdr>
        <w:top w:val="none" w:sz="0" w:space="0" w:color="auto"/>
        <w:left w:val="none" w:sz="0" w:space="0" w:color="auto"/>
        <w:bottom w:val="none" w:sz="0" w:space="0" w:color="auto"/>
        <w:right w:val="none" w:sz="0" w:space="0" w:color="auto"/>
      </w:divBdr>
      <w:divsChild>
        <w:div w:id="1725370034">
          <w:marLeft w:val="0"/>
          <w:marRight w:val="0"/>
          <w:marTop w:val="0"/>
          <w:marBottom w:val="0"/>
          <w:divBdr>
            <w:top w:val="none" w:sz="0" w:space="0" w:color="auto"/>
            <w:left w:val="none" w:sz="0" w:space="0" w:color="auto"/>
            <w:bottom w:val="none" w:sz="0" w:space="0" w:color="auto"/>
            <w:right w:val="none" w:sz="0" w:space="0" w:color="auto"/>
          </w:divBdr>
          <w:divsChild>
            <w:div w:id="45648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151008">
      <w:bodyDiv w:val="1"/>
      <w:marLeft w:val="0"/>
      <w:marRight w:val="0"/>
      <w:marTop w:val="0"/>
      <w:marBottom w:val="0"/>
      <w:divBdr>
        <w:top w:val="none" w:sz="0" w:space="0" w:color="auto"/>
        <w:left w:val="none" w:sz="0" w:space="0" w:color="auto"/>
        <w:bottom w:val="none" w:sz="0" w:space="0" w:color="auto"/>
        <w:right w:val="none" w:sz="0" w:space="0" w:color="auto"/>
      </w:divBdr>
    </w:div>
    <w:div w:id="1430466369">
      <w:bodyDiv w:val="1"/>
      <w:marLeft w:val="0"/>
      <w:marRight w:val="0"/>
      <w:marTop w:val="0"/>
      <w:marBottom w:val="0"/>
      <w:divBdr>
        <w:top w:val="none" w:sz="0" w:space="0" w:color="auto"/>
        <w:left w:val="none" w:sz="0" w:space="0" w:color="auto"/>
        <w:bottom w:val="none" w:sz="0" w:space="0" w:color="auto"/>
        <w:right w:val="none" w:sz="0" w:space="0" w:color="auto"/>
      </w:divBdr>
    </w:div>
    <w:div w:id="1667514029">
      <w:bodyDiv w:val="1"/>
      <w:marLeft w:val="0"/>
      <w:marRight w:val="0"/>
      <w:marTop w:val="0"/>
      <w:marBottom w:val="0"/>
      <w:divBdr>
        <w:top w:val="none" w:sz="0" w:space="0" w:color="auto"/>
        <w:left w:val="none" w:sz="0" w:space="0" w:color="auto"/>
        <w:bottom w:val="none" w:sz="0" w:space="0" w:color="auto"/>
        <w:right w:val="none" w:sz="0" w:space="0" w:color="auto"/>
      </w:divBdr>
      <w:divsChild>
        <w:div w:id="1949268806">
          <w:marLeft w:val="0"/>
          <w:marRight w:val="0"/>
          <w:marTop w:val="0"/>
          <w:marBottom w:val="0"/>
          <w:divBdr>
            <w:top w:val="none" w:sz="0" w:space="0" w:color="auto"/>
            <w:left w:val="none" w:sz="0" w:space="0" w:color="auto"/>
            <w:bottom w:val="none" w:sz="0" w:space="0" w:color="auto"/>
            <w:right w:val="none" w:sz="0" w:space="0" w:color="auto"/>
          </w:divBdr>
          <w:divsChild>
            <w:div w:id="124667645">
              <w:marLeft w:val="0"/>
              <w:marRight w:val="0"/>
              <w:marTop w:val="0"/>
              <w:marBottom w:val="0"/>
              <w:divBdr>
                <w:top w:val="none" w:sz="0" w:space="0" w:color="auto"/>
                <w:left w:val="none" w:sz="0" w:space="0" w:color="auto"/>
                <w:bottom w:val="none" w:sz="0" w:space="0" w:color="auto"/>
                <w:right w:val="none" w:sz="0" w:space="0" w:color="auto"/>
              </w:divBdr>
            </w:div>
            <w:div w:id="18932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700797">
      <w:bodyDiv w:val="1"/>
      <w:marLeft w:val="0"/>
      <w:marRight w:val="0"/>
      <w:marTop w:val="0"/>
      <w:marBottom w:val="0"/>
      <w:divBdr>
        <w:top w:val="none" w:sz="0" w:space="0" w:color="auto"/>
        <w:left w:val="none" w:sz="0" w:space="0" w:color="auto"/>
        <w:bottom w:val="none" w:sz="0" w:space="0" w:color="auto"/>
        <w:right w:val="none" w:sz="0" w:space="0" w:color="auto"/>
      </w:divBdr>
    </w:div>
    <w:div w:id="1769109029">
      <w:bodyDiv w:val="1"/>
      <w:marLeft w:val="0"/>
      <w:marRight w:val="0"/>
      <w:marTop w:val="0"/>
      <w:marBottom w:val="0"/>
      <w:divBdr>
        <w:top w:val="none" w:sz="0" w:space="0" w:color="auto"/>
        <w:left w:val="none" w:sz="0" w:space="0" w:color="auto"/>
        <w:bottom w:val="none" w:sz="0" w:space="0" w:color="auto"/>
        <w:right w:val="none" w:sz="0" w:space="0" w:color="auto"/>
      </w:divBdr>
    </w:div>
    <w:div w:id="1908152579">
      <w:bodyDiv w:val="1"/>
      <w:marLeft w:val="0"/>
      <w:marRight w:val="0"/>
      <w:marTop w:val="0"/>
      <w:marBottom w:val="0"/>
      <w:divBdr>
        <w:top w:val="none" w:sz="0" w:space="0" w:color="auto"/>
        <w:left w:val="none" w:sz="0" w:space="0" w:color="auto"/>
        <w:bottom w:val="none" w:sz="0" w:space="0" w:color="auto"/>
        <w:right w:val="none" w:sz="0" w:space="0" w:color="auto"/>
      </w:divBdr>
    </w:div>
    <w:div w:id="2062703629">
      <w:bodyDiv w:val="1"/>
      <w:marLeft w:val="0"/>
      <w:marRight w:val="0"/>
      <w:marTop w:val="0"/>
      <w:marBottom w:val="0"/>
      <w:divBdr>
        <w:top w:val="none" w:sz="0" w:space="0" w:color="auto"/>
        <w:left w:val="none" w:sz="0" w:space="0" w:color="auto"/>
        <w:bottom w:val="none" w:sz="0" w:space="0" w:color="auto"/>
        <w:right w:val="none" w:sz="0" w:space="0" w:color="auto"/>
      </w:divBdr>
      <w:divsChild>
        <w:div w:id="177887022">
          <w:marLeft w:val="640"/>
          <w:marRight w:val="0"/>
          <w:marTop w:val="0"/>
          <w:marBottom w:val="0"/>
          <w:divBdr>
            <w:top w:val="none" w:sz="0" w:space="0" w:color="auto"/>
            <w:left w:val="none" w:sz="0" w:space="0" w:color="auto"/>
            <w:bottom w:val="none" w:sz="0" w:space="0" w:color="auto"/>
            <w:right w:val="none" w:sz="0" w:space="0" w:color="auto"/>
          </w:divBdr>
        </w:div>
        <w:div w:id="261884171">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D6D0F34FDF41A1B33C96C5B4B2582C"/>
        <w:category>
          <w:name w:val="General"/>
          <w:gallery w:val="placeholder"/>
        </w:category>
        <w:types>
          <w:type w:val="bbPlcHdr"/>
        </w:types>
        <w:behaviors>
          <w:behavior w:val="content"/>
        </w:behaviors>
        <w:guid w:val="{3F6D8AFA-7B3B-4D07-833E-196B08EE1903}"/>
      </w:docPartPr>
      <w:docPartBody>
        <w:p w:rsidR="000E487F" w:rsidRDefault="000E487F">
          <w:pPr>
            <w:pStyle w:val="F3D6D0F34FDF41A1B33C96C5B4B2582C"/>
          </w:pPr>
          <w:r w:rsidRPr="00A208B2">
            <w:rPr>
              <w:rStyle w:val="a3"/>
            </w:rPr>
            <w:t>Click or tap here to enter text.</w:t>
          </w:r>
        </w:p>
      </w:docPartBody>
    </w:docPart>
    <w:docPart>
      <w:docPartPr>
        <w:name w:val="3023394C6CE6466BB04B773BA4816FAF"/>
        <w:category>
          <w:name w:val="General"/>
          <w:gallery w:val="placeholder"/>
        </w:category>
        <w:types>
          <w:type w:val="bbPlcHdr"/>
        </w:types>
        <w:behaviors>
          <w:behavior w:val="content"/>
        </w:behaviors>
        <w:guid w:val="{A9AAC090-4F8D-4181-8411-DA2616465116}"/>
      </w:docPartPr>
      <w:docPartBody>
        <w:p w:rsidR="00D64769" w:rsidRDefault="00D64769">
          <w:pPr>
            <w:pStyle w:val="3023394C6CE6466BB04B773BA4816FAF"/>
          </w:pPr>
          <w:r w:rsidRPr="00A208B2">
            <w:rPr>
              <w:rStyle w:val="a3"/>
            </w:rPr>
            <w:t>Click or tap here to enter text.</w:t>
          </w:r>
        </w:p>
      </w:docPartBody>
    </w:docPart>
    <w:docPart>
      <w:docPartPr>
        <w:name w:val="1C8A2FFC8B564D37A81B628245E93B68"/>
        <w:category>
          <w:name w:val="General"/>
          <w:gallery w:val="placeholder"/>
        </w:category>
        <w:types>
          <w:type w:val="bbPlcHdr"/>
        </w:types>
        <w:behaviors>
          <w:behavior w:val="content"/>
        </w:behaviors>
        <w:guid w:val="{C7E25E0C-B272-4289-B1E2-6D4862C24078}"/>
      </w:docPartPr>
      <w:docPartBody>
        <w:p w:rsidR="00D64769" w:rsidRDefault="00D64769">
          <w:pPr>
            <w:pStyle w:val="1C8A2FFC8B564D37A81B628245E93B68"/>
          </w:pPr>
          <w:r w:rsidRPr="00A208B2">
            <w:rPr>
              <w:rStyle w:val="a3"/>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5ED77090-E6BD-45C8-A9FB-A9E1268BE464}"/>
      </w:docPartPr>
      <w:docPartBody>
        <w:p w:rsidR="00D64769" w:rsidRDefault="00C6205A">
          <w:r w:rsidRPr="003E749E">
            <w:rPr>
              <w:rStyle w:val="a3"/>
            </w:rPr>
            <w:t>Click or tap here to enter text.</w:t>
          </w:r>
        </w:p>
      </w:docPartBody>
    </w:docPart>
    <w:docPart>
      <w:docPartPr>
        <w:name w:val="C43B994701614EBA905929D5F718CAF1"/>
        <w:category>
          <w:name w:val="General"/>
          <w:gallery w:val="placeholder"/>
        </w:category>
        <w:types>
          <w:type w:val="bbPlcHdr"/>
        </w:types>
        <w:behaviors>
          <w:behavior w:val="content"/>
        </w:behaviors>
        <w:guid w:val="{5D9182C3-EF34-4113-98DA-8F06D96C4C3A}"/>
      </w:docPartPr>
      <w:docPartBody>
        <w:p w:rsidR="00D64769" w:rsidRDefault="00C6205A" w:rsidP="00C6205A">
          <w:pPr>
            <w:pStyle w:val="C43B994701614EBA905929D5F718CAF1"/>
          </w:pPr>
          <w:r w:rsidRPr="003E749E">
            <w:rPr>
              <w:rStyle w:val="a3"/>
            </w:rPr>
            <w:t>Click or tap here to enter text.</w:t>
          </w:r>
        </w:p>
      </w:docPartBody>
    </w:docPart>
    <w:docPart>
      <w:docPartPr>
        <w:name w:val="0816C8DAD682464A88778B759A368A90"/>
        <w:category>
          <w:name w:val="General"/>
          <w:gallery w:val="placeholder"/>
        </w:category>
        <w:types>
          <w:type w:val="bbPlcHdr"/>
        </w:types>
        <w:behaviors>
          <w:behavior w:val="content"/>
        </w:behaviors>
        <w:guid w:val="{E4E452EB-73A4-436D-8925-B4806483930D}"/>
      </w:docPartPr>
      <w:docPartBody>
        <w:p w:rsidR="00D64769" w:rsidRDefault="00C6205A" w:rsidP="00C6205A">
          <w:pPr>
            <w:pStyle w:val="0816C8DAD682464A88778B759A368A90"/>
          </w:pPr>
          <w:r w:rsidRPr="003E749E">
            <w:rPr>
              <w:rStyle w:val="a3"/>
            </w:rPr>
            <w:t>Click or tap here to enter text.</w:t>
          </w:r>
        </w:p>
      </w:docPartBody>
    </w:docPart>
    <w:docPart>
      <w:docPartPr>
        <w:name w:val="3392DD8383984DEE97D36F193DA2D32D"/>
        <w:category>
          <w:name w:val="General"/>
          <w:gallery w:val="placeholder"/>
        </w:category>
        <w:types>
          <w:type w:val="bbPlcHdr"/>
        </w:types>
        <w:behaviors>
          <w:behavior w:val="content"/>
        </w:behaviors>
        <w:guid w:val="{09AF317F-902F-418E-9268-E37D7B88821A}"/>
      </w:docPartPr>
      <w:docPartBody>
        <w:p w:rsidR="00D64769" w:rsidRDefault="00C6205A" w:rsidP="00C6205A">
          <w:pPr>
            <w:pStyle w:val="3392DD8383984DEE97D36F193DA2D32D"/>
          </w:pPr>
          <w:r w:rsidRPr="003E749E">
            <w:rPr>
              <w:rStyle w:val="a3"/>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Times">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7C6"/>
    <w:rsid w:val="000B49C8"/>
    <w:rsid w:val="000E487F"/>
    <w:rsid w:val="00112CF3"/>
    <w:rsid w:val="006D57C0"/>
    <w:rsid w:val="00C6205A"/>
    <w:rsid w:val="00D64769"/>
    <w:rsid w:val="00DC5266"/>
    <w:rsid w:val="00E077C6"/>
    <w:rsid w:val="00EE25C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C6205A"/>
    <w:rPr>
      <w:color w:val="666666"/>
    </w:rPr>
  </w:style>
  <w:style w:type="paragraph" w:customStyle="1" w:styleId="3023394C6CE6466BB04B773BA4816FAF">
    <w:name w:val="3023394C6CE6466BB04B773BA4816FAF"/>
    <w:pPr>
      <w:spacing w:line="259" w:lineRule="auto"/>
    </w:pPr>
    <w:rPr>
      <w:sz w:val="22"/>
      <w:szCs w:val="22"/>
    </w:rPr>
  </w:style>
  <w:style w:type="paragraph" w:customStyle="1" w:styleId="F3D6D0F34FDF41A1B33C96C5B4B2582C">
    <w:name w:val="F3D6D0F34FDF41A1B33C96C5B4B2582C"/>
  </w:style>
  <w:style w:type="paragraph" w:customStyle="1" w:styleId="1C8A2FFC8B564D37A81B628245E93B68">
    <w:name w:val="1C8A2FFC8B564D37A81B628245E93B68"/>
    <w:pPr>
      <w:spacing w:line="259" w:lineRule="auto"/>
    </w:pPr>
    <w:rPr>
      <w:sz w:val="22"/>
      <w:szCs w:val="22"/>
    </w:rPr>
  </w:style>
  <w:style w:type="paragraph" w:customStyle="1" w:styleId="C43B994701614EBA905929D5F718CAF1">
    <w:name w:val="C43B994701614EBA905929D5F718CAF1"/>
    <w:rsid w:val="00C6205A"/>
    <w:pPr>
      <w:spacing w:line="259" w:lineRule="auto"/>
    </w:pPr>
    <w:rPr>
      <w:sz w:val="22"/>
      <w:szCs w:val="22"/>
    </w:rPr>
  </w:style>
  <w:style w:type="paragraph" w:customStyle="1" w:styleId="0816C8DAD682464A88778B759A368A90">
    <w:name w:val="0816C8DAD682464A88778B759A368A90"/>
    <w:rsid w:val="00C6205A"/>
    <w:pPr>
      <w:spacing w:line="259" w:lineRule="auto"/>
    </w:pPr>
    <w:rPr>
      <w:sz w:val="22"/>
      <w:szCs w:val="22"/>
    </w:rPr>
  </w:style>
  <w:style w:type="paragraph" w:customStyle="1" w:styleId="3392DD8383984DEE97D36F193DA2D32D">
    <w:name w:val="3392DD8383984DEE97D36F193DA2D32D"/>
    <w:rsid w:val="00C6205A"/>
    <w:pPr>
      <w:spacing w:line="259" w:lineRule="auto"/>
    </w:pPr>
    <w:rPr>
      <w:sz w:val="22"/>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66"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1A78CF7-7CF2-4FA4-9C4C-A1C1DA3A7333}">
  <we:reference id="wa104382081" version="1.55.1.0" store="en-US" storeType="OMEX"/>
  <we:alternateReferences>
    <we:reference id="wa104382081" version="1.55.1.0" store="en-US" storeType="OMEX"/>
  </we:alternateReferences>
  <we:properties>
    <we:property name="MENDELEY_CITATIONS" value="[{&quot;citationID&quot;:&quot;MENDELEY_CITATION_7e24e854-088a-46b1-94ce-b6a5c3e3c916&quot;,&quot;properties&quot;:{&quot;noteIndex&quot;:0},&quot;isEdited&quot;:false,&quot;manualOverride&quot;:{&quot;isManuallyOverridden&quot;:false,&quot;citeprocText&quot;:&quot;[1]&quot;,&quot;manualOverrideText&quot;:&quot;&quot;},&quot;citationTag&quot;:&quot;MENDELEY_CITATION_v3_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&quot;,&quot;citationItems&quot;:[{&quot;id&quot;:&quot;83057ee5-25e6-3c4f-86b0-aaab3adac620&quot;,&quot;itemData&quot;:{&quot;type&quot;:&quot;report&quot;,&quot;id&quot;:&quot;83057ee5-25e6-3c4f-86b0-aaab3adac620&quot;,&quot;title&quot;:&quot;Pattern Classiication and Scene Analysis 2nd ed. Part 1: Pattern Classiication&quot;,&quot;author&quot;:[{&quot;family&quot;:&quot;Duda&quot;,&quot;given&quot;:&quot;Richard O&quot;,&quot;parse-names&quot;:false,&quot;dropping-particle&quot;:&quot;&quot;,&quot;non-dropping-particle&quot;:&quot;&quot;},{&quot;family&quot;:&quot;Hart&quot;,&quot;given&quot;:&quot;Peter E&quot;,&quot;parse-names&quot;:false,&quot;dropping-particle&quot;:&quot;&quot;,&quot;non-dropping-particle&quot;:&quot;&quot;},{&quot;family&quot;:&quot;Stork&quot;,&quot;given&quot;:&quot;David G&quot;,&quot;parse-names&quot;:false,&quot;dropping-particle&quot;:&quot;&quot;,&quot;non-dropping-particle&quot;:&quot;&quot;}],&quot;issued&quot;:{&quot;date-parts&quot;:[[1995]]},&quot;container-title-short&quot;:&quot;&quot;},&quot;isTemporary&quot;:false,&quot;suppress-author&quot;:false,&quot;composite&quot;:false,&quot;author-only&quot;:false}]},{&quot;citationID&quot;:&quot;MENDELEY_CITATION_9d8eca02-6c4d-4514-b80d-e4de3a73a7c4&quot;,&quot;properties&quot;:{&quot;noteIndex&quot;:0},&quot;isEdited&quot;:false,&quot;manualOverride&quot;:{&quot;isManuallyOverridden&quot;:false,&quot;citeprocText&quot;:&quot;[2]&quot;,&quot;manualOverrideText&quot;:&quot;&quot;},&quot;citationTag&quot;:&quot;MENDELEY_CITATION_v3_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&quot;,&quot;citationItems&quot;:[{&quot;id&quot;:&quot;abe22ca0-5902-33f7-99a3-3ba43b9808d9&quot;,&quot;itemData&quot;:{&quot;type&quot;:&quot;article-journal&quot;,&quot;id&quot;:&quot;abe22ca0-5902-33f7-99a3-3ba43b9808d9&quot;,&quot;title&quot;:&quot;SciANN: A Keras/TensorFlow wrapper for scientific computations and physics-informed deep learning using artificial neural networks&quot;,&quot;author&quot;:[{&quot;family&quot;:&quot;Haghighat&quot;,&quot;given&quot;:&quot;Ehsan&quot;,&quot;parse-names&quot;:false,&quot;dropping-particle&quot;:&quot;&quot;,&quot;non-dropping-particle&quot;:&quot;&quot;},{&quot;family&quot;:&quot;Juanes&quot;,&quot;given&quot;:&quot;Ruben&quot;,&quot;parse-names&quot;:false,&quot;dropping-particle&quot;:&quot;&quot;,&quot;non-dropping-particle&quot;:&quot;&quot;}],&quot;container-title&quot;:&quot;Computer Methods in Applied Mechanics and Engineering&quot;,&quot;container-title-short&quot;:&quot;Comput Methods Appl Mech Eng&quot;,&quot;DOI&quot;:&quot;10.1016/j.cma.2020.113552&quot;,&quot;ISSN&quot;:&quot;00457825&quot;,&quot;issued&quot;:{&quot;date-parts&quot;:[[2021,1]]},&quot;page&quot;:&quot;113552&quot;,&quot;volume&quot;:&quot;373&quot;},&quot;isTemporary&quot;:false,&quot;suppress-author&quot;:false,&quot;composite&quot;:false,&quot;author-only&quot;:false}]},{&quot;citationID&quot;:&quot;MENDELEY_CITATION_3958eb34-aaf3-4312-8e99-92ab76dc409f&quot;,&quot;properties&quot;:{&quot;noteIndex&quot;:0},&quot;isEdited&quot;:false,&quot;manualOverride&quot;:{&quot;isManuallyOverridden&quot;:false,&quot;citeprocText&quot;:&quot;[3]&quot;,&quot;manualOverrideText&quot;:&quot;&quot;},&quot;citationItems&quot;:[{&quot;id&quot;:&quot;a189791f-ce1e-358c-b254-7da4a496792f&quot;,&quot;itemData&quot;:{&quot;type&quot;:&quot;book&quot;,&quot;id&quot;:&quot;a189791f-ce1e-358c-b254-7da4a496792f&quot;,&quot;title&quot;:&quot;Learn Keras for Deep Neural Networks&quot;,&quot;author&quot;:[{&quot;family&quot;:&quot;Moolayil&quot;,&quot;given&quot;:&quot;Jojo&quot;,&quot;parse-names&quot;:false,&quot;dropping-particle&quot;:&quot;&quot;,&quot;non-dropping-particle&quot;:&quot;&quot;}],&quot;DOI&quot;:&quot;10.1007/978-1-4842-4240-7&quot;,&quot;ISBN&quot;:&quot;978-1-4842-4239-1&quot;,&quot;issued&quot;:{&quot;date-parts&quot;:[[2019]]},&quot;publisher-place&quot;:&quot;Berkeley, CA&quot;,&quot;publisher&quot;:&quot;Apress&quot;,&quot;container-title-short&quot;:&quot;&quot;},&quot;isTemporary&quot;:false,&quot;suppress-author&quot;:false,&quot;composite&quot;:false,&quot;author-only&quot;:false}],&quot;citationTag&quot;:&quot;MENDELEY_CITATION_v3_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&quot;},{&quot;citationID&quot;:&quot;MENDELEY_CITATION_be5ef92b-0d24-4a46-8ecf-f55bc2f14dca&quot;,&quot;properties&quot;:{&quot;noteIndex&quot;:0},&quot;isEdited&quot;:false,&quot;manualOverride&quot;:{&quot;isManuallyOverridden&quot;:false,&quot;citeprocText&quot;:&quot;[4]&quot;,&quot;manualOverrideText&quot;:&quot;&quot;},&quot;citationTag&quot;:&quot;MENDELEY_CITATION_v3_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&quot;,&quot;citationItems&quot;:[{&quot;id&quot;:&quot;d10e5e84-f62e-38fb-bf4f-dd9f8bf7d8db&quot;,&quot;itemData&quot;:{&quot;type&quot;:&quot;article-journal&quot;,&quot;id&quot;:&quot;d10e5e84-f62e-38fb-bf4f-dd9f8bf7d8db&quot;,&quot;title&quot;:&quot;Develop deep learning models on theano and TensorFlow using keras&quot;,&quot;author&quot;:[{&quot;family&quot;:&quot;Brownlee&quot;,&quot;given&quot;:&quot;Jason&quot;,&quot;parse-names&quot;:false,&quot;dropping-particle&quot;:&quot;&quot;,&quot;non-dropping-particle&quot;:&quot;&quot;}],&quot;issued&quot;:{&quot;date-parts&quot;:[[2018]]},&quot;container-title-short&quot;:&quot;&quot;},&quot;isTemporary&quot;:false,&quot;suppress-author&quot;:false,&quot;composite&quot;:false,&quot;author-only&quot;:false}]},{&quot;citationID&quot;:&quot;MENDELEY_CITATION_18dd8382-3bfb-40f6-829c-7fe104af94b9&quot;,&quot;properties&quot;:{&quot;noteIndex&quot;:0},&quot;isEdited&quot;:false,&quot;manualOverride&quot;:{&quot;isManuallyOverridden&quot;:false,&quot;citeprocText&quot;:&quot;[3]&quot;,&quot;manualOverrideText&quot;:&quot;&quot;},&quot;citationItems&quot;:[{&quot;id&quot;:&quot;a189791f-ce1e-358c-b254-7da4a496792f&quot;,&quot;itemData&quot;:{&quot;type&quot;:&quot;book&quot;,&quot;id&quot;:&quot;a189791f-ce1e-358c-b254-7da4a496792f&quot;,&quot;title&quot;:&quot;Learn Keras for Deep Neural Networks&quot;,&quot;author&quot;:[{&quot;family&quot;:&quot;Moolayil&quot;,&quot;given&quot;:&quot;Jojo&quot;,&quot;parse-names&quot;:false,&quot;dropping-particle&quot;:&quot;&quot;,&quot;non-dropping-particle&quot;:&quot;&quot;}],&quot;DOI&quot;:&quot;10.1007/978-1-4842-4240-7&quot;,&quot;ISBN&quot;:&quot;978-1-4842-4239-1&quot;,&quot;issued&quot;:{&quot;date-parts&quot;:[[2019]]},&quot;publisher-place&quot;:&quot;Berkeley, CA&quot;,&quot;publisher&quot;:&quot;Apress&quot;,&quot;container-title-short&quot;:&quot;&quot;},&quot;isTemporary&quot;:false,&quot;suppress-author&quot;:false,&quot;composite&quot;:false,&quot;author-only&quot;:false}],&quot;citationTag&quot;:&quot;MENDELEY_CITATION_v3_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&quot;},{&quot;citationID&quot;:&quot;MENDELEY_CITATION_196f81f3-5246-4426-946c-c84be4eeaa91&quot;,&quot;properties&quot;:{&quot;noteIndex&quot;:0},&quot;isEdited&quot;:false,&quot;manualOverride&quot;:{&quot;isManuallyOverridden&quot;:false,&quot;citeprocText&quot;:&quot;[3]&quot;,&quot;manualOverrideText&quot;:&quot;&quot;},&quot;citationItems&quot;:[{&quot;id&quot;:&quot;a189791f-ce1e-358c-b254-7da4a496792f&quot;,&quot;itemData&quot;:{&quot;type&quot;:&quot;book&quot;,&quot;id&quot;:&quot;a189791f-ce1e-358c-b254-7da4a496792f&quot;,&quot;title&quot;:&quot;Learn Keras for Deep Neural Networks&quot;,&quot;author&quot;:[{&quot;family&quot;:&quot;Moolayil&quot;,&quot;given&quot;:&quot;Jojo&quot;,&quot;parse-names&quot;:false,&quot;dropping-particle&quot;:&quot;&quot;,&quot;non-dropping-particle&quot;:&quot;&quot;}],&quot;DOI&quot;:&quot;10.1007/978-1-4842-4240-7&quot;,&quot;ISBN&quot;:&quot;978-1-4842-4239-1&quot;,&quot;issued&quot;:{&quot;date-parts&quot;:[[2019]]},&quot;publisher-place&quot;:&quot;Berkeley, CA&quot;,&quot;publisher&quot;:&quot;Apress&quot;,&quot;container-title-short&quot;:&quot;&quot;},&quot;isTemporary&quot;:false,&quot;suppress-author&quot;:false,&quot;composite&quot;:false,&quot;author-only&quot;:false}],&quot;citationTag&quot;:&quot;MENDELEY_CITATION_v3_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&quot;},{&quot;citationID&quot;:&quot;MENDELEY_CITATION_ee36b34d-e23e-4d7f-9552-3ef0982279dc&quot;,&quot;properties&quot;:{&quot;noteIndex&quot;:0},&quot;isEdited&quot;:false,&quot;manualOverride&quot;:{&quot;isManuallyOverridden&quot;:false,&quot;citeprocText&quot;:&quot;[5]&quot;,&quot;manualOverrideText&quot;:&quot;&quot;},&quot;citationTag&quot;:&quot;MENDELEY_CITATION_v3_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&quot;,&quot;citationItems&quot;:[{&quot;id&quot;:&quot;a71c10a2-bd22-33c1-8c00-2f06d251c343&quot;,&quot;itemData&quot;:{&quot;type&quot;:&quot;article-journal&quot;,&quot;id&quot;:&quot;a71c10a2-bd22-33c1-8c00-2f06d251c343&quot;,&quot;title&quot;:&quot;XLNet: Generalized Autoregressive Pretraining for Language Understanding&quot;,&quot;author&quot;:[{&quot;family&quot;:&quot;Yang&quot;,&quot;given&quot;:&quot;Zhilin&quot;,&quot;parse-names&quot;:false,&quot;dropping-particle&quot;:&quot;&quot;,&quot;non-dropping-particle&quot;:&quot;&quot;},{&quot;family&quot;:&quot;Dai&quot;,&quot;given&quot;:&quot;Zihang&quot;,&quot;parse-names&quot;:false,&quot;dropping-particle&quot;:&quot;&quot;,&quot;non-dropping-particle&quot;:&quot;&quot;},{&quot;family&quot;:&quot;Yang&quot;,&quot;given&quot;:&quot;Yiming&quot;,&quot;parse-names&quot;:false,&quot;dropping-particle&quot;:&quot;&quot;,&quot;non-dropping-particle&quot;:&quot;&quot;},{&quot;family&quot;:&quot;Carbonell&quot;,&quot;given&quot;:&quot;Jaime&quot;,&quot;parse-names&quot;:false,&quot;dropping-particle&quot;:&quot;&quot;,&quot;non-dropping-particle&quot;:&quot;&quot;},{&quot;family&quot;:&quot;Salakhutdinov&quot;,&quot;given&quot;:&quot;Ruslan&quot;,&quot;parse-names&quot;:false,&quot;dropping-particle&quot;:&quot;&quot;,&quot;non-dropping-particle&quot;:&quot;&quot;},{&quot;family&quot;:&quot;Le&quot;,&quot;given&quot;:&quot;Quoc&quot;,&quot;parse-names&quot;:false,&quot;dropping-particle&quot;:&quot;V.&quot;,&quot;non-dropping-particle&quot;:&quot;&quot;}],&quot;issued&quot;:{&quot;date-parts&quot;:[[2019,6,19]]},&quot;abstract&quot;:&quot;With the capability of modeling bidirectional contexts, denoising autoencoding based pretraining like BERT achieves better performance than pretraining approaches based on autoregressive language modeling. However, relying on corrupting the input with masks, BERT neglects dependency between the masked positions and suffers from a pretrain-finetune discrepancy. In light of these pros and cons, we propose XLNet, a generalized autoregressive pretraining method that (1) enables learning bidirectional contexts by maximizing the expected likelihood over all permutations of the factorization order and (2) overcomes the limitations of BERT thanks to its autoregressive formulation. Furthermore, XLNet integrates ideas from Transformer-XL, the state-of-the-art autoregressive model, into pretraining. Empirically, under comparable experiment settings, XLNet outperforms BERT on 20 tasks, often by a large margin, including question answering, natural language inference, sentiment analysis, and document ranking.&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A500F-1186-492C-AE67-ABFE05066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1612</Words>
  <Characters>9194</Characters>
  <Application>Microsoft Office Word</Application>
  <DocSecurity>0</DocSecurity>
  <Lines>76</Lines>
  <Paragraphs>21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Abdulaziz Alshaalan</dc:creator>
  <cp:keywords/>
  <dc:description/>
  <cp:lastModifiedBy>azooz hajri</cp:lastModifiedBy>
  <cp:revision>2</cp:revision>
  <cp:lastPrinted>2024-05-21T18:41:00Z</cp:lastPrinted>
  <dcterms:created xsi:type="dcterms:W3CDTF">2024-05-21T18:45:00Z</dcterms:created>
  <dcterms:modified xsi:type="dcterms:W3CDTF">2024-05-21T18:45:00Z</dcterms:modified>
</cp:coreProperties>
</file>